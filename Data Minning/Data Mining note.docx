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4FDB" w14:textId="2D2CBC8B" w:rsid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proofErr w:type="spellStart"/>
      <w:r>
        <w:rPr>
          <w:rFonts w:ascii="Segoe UI Emoji" w:eastAsia="Times New Roman" w:hAnsi="Segoe UI Emoji" w:cs="Segoe UI Emoji"/>
          <w:sz w:val="24"/>
          <w:szCs w:val="24"/>
        </w:rPr>
        <w:t>Preprocess</w:t>
      </w:r>
      <w:proofErr w:type="spellEnd"/>
    </w:p>
    <w:p w14:paraId="54C90D96" w14:textId="4A69EC84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Orange 3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에서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4DE">
        <w:rPr>
          <w:rFonts w:ascii="Courier New" w:eastAsia="Times New Roman" w:hAnsi="Courier New" w:cs="Courier New"/>
          <w:b/>
          <w:bCs/>
          <w:sz w:val="20"/>
          <w:szCs w:val="20"/>
        </w:rPr>
        <w:t>Preprocess</w:t>
      </w:r>
      <w:proofErr w:type="spellEnd"/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위젯을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사용할지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여부는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데이터의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특성과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분석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목적에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따라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달라져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14:paraId="401B2742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4DE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E04DE">
        <w:rPr>
          <w:rFonts w:ascii="Courier New" w:eastAsia="Times New Roman" w:hAnsi="Courier New" w:cs="Courier New"/>
          <w:b/>
          <w:bCs/>
          <w:sz w:val="20"/>
          <w:szCs w:val="20"/>
        </w:rPr>
        <w:t>Preprocess</w:t>
      </w:r>
      <w:proofErr w:type="spellEnd"/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위젯을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사용할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필요가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있는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경</w:t>
      </w:r>
      <w:r w:rsidRPr="007E04DE">
        <w:rPr>
          <w:rFonts w:ascii="바탕" w:eastAsia="바탕" w:hAnsi="바탕" w:cs="바탕"/>
          <w:b/>
          <w:bCs/>
          <w:sz w:val="27"/>
          <w:szCs w:val="27"/>
        </w:rPr>
        <w:t>우</w:t>
      </w:r>
    </w:p>
    <w:p w14:paraId="6CBDDACD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 w:rsidRPr="007E04DE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데이터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정리가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필요한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경우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(Data Cleaning)</w:t>
      </w:r>
    </w:p>
    <w:p w14:paraId="4A7FE3C8" w14:textId="77777777" w:rsidR="007E04DE" w:rsidRPr="007E04DE" w:rsidRDefault="007E04DE" w:rsidP="007E04D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04DE">
        <w:rPr>
          <w:rFonts w:ascii="바탕" w:eastAsia="바탕" w:hAnsi="바탕" w:cs="바탕" w:hint="eastAsia"/>
          <w:sz w:val="24"/>
          <w:szCs w:val="24"/>
        </w:rPr>
        <w:t>결측치</w:t>
      </w:r>
      <w:proofErr w:type="spellEnd"/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(Missing Values) → </w:t>
      </w:r>
      <w:r w:rsidRPr="007E04DE">
        <w:rPr>
          <w:rFonts w:ascii="Courier New" w:eastAsia="Times New Roman" w:hAnsi="Courier New" w:cs="Courier New"/>
          <w:sz w:val="20"/>
          <w:szCs w:val="20"/>
        </w:rPr>
        <w:t>Impute Missing Values</w:t>
      </w:r>
    </w:p>
    <w:p w14:paraId="27524C7F" w14:textId="77777777" w:rsidR="007E04DE" w:rsidRPr="007E04DE" w:rsidRDefault="007E04DE" w:rsidP="007E04D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이상치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(Outliers) </w:t>
      </w:r>
      <w:r w:rsidRPr="007E04DE">
        <w:rPr>
          <w:rFonts w:ascii="바탕" w:eastAsia="바탕" w:hAnsi="바탕" w:cs="바탕" w:hint="eastAsia"/>
          <w:sz w:val="24"/>
          <w:szCs w:val="24"/>
        </w:rPr>
        <w:t>제거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E04DE">
        <w:rPr>
          <w:rFonts w:ascii="Courier New" w:eastAsia="Times New Roman" w:hAnsi="Courier New" w:cs="Courier New"/>
          <w:sz w:val="20"/>
          <w:szCs w:val="20"/>
        </w:rPr>
        <w:t>Remove Sparse Features</w:t>
      </w:r>
    </w:p>
    <w:p w14:paraId="1B4D59A3" w14:textId="77777777" w:rsidR="007E04DE" w:rsidRPr="007E04DE" w:rsidRDefault="007E04DE" w:rsidP="007E04D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중복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데이터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제</w:t>
      </w:r>
      <w:r w:rsidRPr="007E04DE">
        <w:rPr>
          <w:rFonts w:ascii="바탕" w:eastAsia="바탕" w:hAnsi="바탕" w:cs="바탕"/>
          <w:sz w:val="24"/>
          <w:szCs w:val="24"/>
        </w:rPr>
        <w:t>거</w:t>
      </w:r>
    </w:p>
    <w:p w14:paraId="01749038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2️</w:t>
      </w:r>
      <w:r w:rsidRPr="007E04DE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정규화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(Normalization)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또는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표준화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(Standardization)</w:t>
      </w:r>
    </w:p>
    <w:p w14:paraId="6FCD6B30" w14:textId="77777777" w:rsidR="007E04DE" w:rsidRPr="007E04DE" w:rsidRDefault="007E04DE" w:rsidP="007E04D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속성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값의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크기가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다르면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모델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학습이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어려울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있</w:t>
      </w:r>
      <w:r w:rsidRPr="007E04DE">
        <w:rPr>
          <w:rFonts w:ascii="바탕" w:eastAsia="바탕" w:hAnsi="바탕" w:cs="바탕"/>
          <w:sz w:val="24"/>
          <w:szCs w:val="24"/>
        </w:rPr>
        <w:t>음</w:t>
      </w:r>
    </w:p>
    <w:p w14:paraId="36960F25" w14:textId="77777777" w:rsidR="007E04DE" w:rsidRPr="007E04DE" w:rsidRDefault="007E04DE" w:rsidP="007E04D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예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E04DE">
        <w:rPr>
          <w:rFonts w:ascii="Courier New" w:eastAsia="Times New Roman" w:hAnsi="Courier New" w:cs="Courier New"/>
          <w:sz w:val="20"/>
          <w:szCs w:val="20"/>
        </w:rPr>
        <w:t>Min-Max Scaling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04DE">
        <w:rPr>
          <w:rFonts w:ascii="Courier New" w:eastAsia="Times New Roman" w:hAnsi="Courier New" w:cs="Courier New"/>
          <w:sz w:val="20"/>
          <w:szCs w:val="20"/>
        </w:rPr>
        <w:t>Z-score Normalization</w:t>
      </w:r>
    </w:p>
    <w:p w14:paraId="35CFC374" w14:textId="77777777" w:rsidR="007E04DE" w:rsidRPr="007E04DE" w:rsidRDefault="007E04DE" w:rsidP="007E04D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특히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거리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기반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알고리즘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(KNN, SVM </w:t>
      </w:r>
      <w:r w:rsidRPr="007E04DE">
        <w:rPr>
          <w:rFonts w:ascii="바탕" w:eastAsia="바탕" w:hAnsi="바탕" w:cs="바탕" w:hint="eastAsia"/>
          <w:sz w:val="24"/>
          <w:szCs w:val="24"/>
        </w:rPr>
        <w:t>등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E04DE">
        <w:rPr>
          <w:rFonts w:ascii="바탕" w:eastAsia="바탕" w:hAnsi="바탕" w:cs="바탕" w:hint="eastAsia"/>
          <w:sz w:val="24"/>
          <w:szCs w:val="24"/>
        </w:rPr>
        <w:t>을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사용할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경우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필수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14:paraId="7E89F7C7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3️</w:t>
      </w:r>
      <w:r w:rsidRPr="007E04DE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특징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선택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(Feature Selection) &amp;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차원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축소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(Dimensionality Reduction)</w:t>
      </w:r>
    </w:p>
    <w:p w14:paraId="0DF387CE" w14:textId="77777777" w:rsidR="007E04DE" w:rsidRPr="007E04DE" w:rsidRDefault="007E04DE" w:rsidP="007E04D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정보가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적은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속성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제거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E04DE">
        <w:rPr>
          <w:rFonts w:ascii="Courier New" w:eastAsia="Times New Roman" w:hAnsi="Courier New" w:cs="Courier New"/>
          <w:sz w:val="20"/>
          <w:szCs w:val="20"/>
        </w:rPr>
        <w:t>Select Relevant Features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AD9CB6" w14:textId="77777777" w:rsidR="007E04DE" w:rsidRPr="007E04DE" w:rsidRDefault="007E04DE" w:rsidP="007E04D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Times New Roman" w:eastAsia="Times New Roman" w:hAnsi="Times New Roman" w:cs="Times New Roman"/>
          <w:sz w:val="24"/>
          <w:szCs w:val="24"/>
        </w:rPr>
        <w:t>PCA(</w:t>
      </w:r>
      <w:r w:rsidRPr="007E04DE">
        <w:rPr>
          <w:rFonts w:ascii="바탕" w:eastAsia="바탕" w:hAnsi="바탕" w:cs="바탕" w:hint="eastAsia"/>
          <w:sz w:val="24"/>
          <w:szCs w:val="24"/>
        </w:rPr>
        <w:t>주성분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분석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E04DE">
        <w:rPr>
          <w:rFonts w:ascii="바탕" w:eastAsia="바탕" w:hAnsi="바탕" w:cs="바탕" w:hint="eastAsia"/>
          <w:sz w:val="24"/>
          <w:szCs w:val="24"/>
        </w:rPr>
        <w:t>적용하여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차원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축</w:t>
      </w:r>
      <w:r w:rsidRPr="007E04DE">
        <w:rPr>
          <w:rFonts w:ascii="바탕" w:eastAsia="바탕" w:hAnsi="바탕" w:cs="바탕"/>
          <w:sz w:val="24"/>
          <w:szCs w:val="24"/>
        </w:rPr>
        <w:t>소</w:t>
      </w:r>
    </w:p>
    <w:p w14:paraId="6961D8C4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4️</w:t>
      </w:r>
      <w:r w:rsidRPr="007E04DE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텍스트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데이터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전처리</w:t>
      </w:r>
      <w:proofErr w:type="spellEnd"/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(Text </w:t>
      </w:r>
      <w:proofErr w:type="spellStart"/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9C5D18F" w14:textId="77777777" w:rsidR="007E04DE" w:rsidRPr="007E04DE" w:rsidRDefault="007E04DE" w:rsidP="007E04D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04DE">
        <w:rPr>
          <w:rFonts w:ascii="바탕" w:eastAsia="바탕" w:hAnsi="바탕" w:cs="바탕" w:hint="eastAsia"/>
          <w:sz w:val="24"/>
          <w:szCs w:val="24"/>
        </w:rPr>
        <w:t>불용어</w:t>
      </w:r>
      <w:proofErr w:type="spellEnd"/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(Stop Words) </w:t>
      </w:r>
      <w:r w:rsidRPr="007E04DE">
        <w:rPr>
          <w:rFonts w:ascii="바탕" w:eastAsia="바탕" w:hAnsi="바탕" w:cs="바탕" w:hint="eastAsia"/>
          <w:sz w:val="24"/>
          <w:szCs w:val="24"/>
        </w:rPr>
        <w:t>제거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04DE">
        <w:rPr>
          <w:rFonts w:ascii="바탕" w:eastAsia="바탕" w:hAnsi="바탕" w:cs="바탕" w:hint="eastAsia"/>
          <w:sz w:val="24"/>
          <w:szCs w:val="24"/>
        </w:rPr>
        <w:t>소문자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변환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04DE">
        <w:rPr>
          <w:rFonts w:ascii="바탕" w:eastAsia="바탕" w:hAnsi="바탕" w:cs="바탕" w:hint="eastAsia"/>
          <w:sz w:val="24"/>
          <w:szCs w:val="24"/>
        </w:rPr>
        <w:t>표제어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추출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(Lemmatization)</w:t>
      </w:r>
    </w:p>
    <w:p w14:paraId="65054C8A" w14:textId="77777777" w:rsidR="007E04DE" w:rsidRPr="007E04DE" w:rsidRDefault="007E04DE" w:rsidP="007E04D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04DE">
        <w:rPr>
          <w:rFonts w:ascii="Courier New" w:eastAsia="Times New Roman" w:hAnsi="Courier New" w:cs="Courier New"/>
          <w:sz w:val="20"/>
          <w:szCs w:val="20"/>
        </w:rPr>
        <w:t>Preprocess</w:t>
      </w:r>
      <w:proofErr w:type="spellEnd"/>
      <w:r w:rsidRPr="007E04DE">
        <w:rPr>
          <w:rFonts w:ascii="Courier New" w:eastAsia="Times New Roman" w:hAnsi="Courier New" w:cs="Courier New"/>
          <w:sz w:val="20"/>
          <w:szCs w:val="20"/>
        </w:rPr>
        <w:t xml:space="preserve"> Text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7E04DE">
        <w:rPr>
          <w:rFonts w:ascii="Courier New" w:eastAsia="Times New Roman" w:hAnsi="Courier New" w:cs="Courier New"/>
          <w:sz w:val="20"/>
          <w:szCs w:val="20"/>
        </w:rPr>
        <w:t>Bag of Words</w:t>
      </w:r>
    </w:p>
    <w:p w14:paraId="17563210" w14:textId="77777777" w:rsidR="007E04DE" w:rsidRPr="007E04DE" w:rsidRDefault="0057481E" w:rsidP="007E04DE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D8FA5D">
          <v:rect id="_x0000_i1025" style="width:0;height:1.5pt" o:hralign="center" o:hrstd="t" o:hr="t" fillcolor="#a0a0a0" stroked="f"/>
        </w:pict>
      </w:r>
    </w:p>
    <w:p w14:paraId="60CB40D0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4DE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E04DE">
        <w:rPr>
          <w:rFonts w:ascii="Courier New" w:eastAsia="Times New Roman" w:hAnsi="Courier New" w:cs="Courier New"/>
          <w:b/>
          <w:bCs/>
          <w:sz w:val="20"/>
          <w:szCs w:val="20"/>
        </w:rPr>
        <w:t>Preprocess</w:t>
      </w:r>
      <w:proofErr w:type="spellEnd"/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위젯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없이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진행할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수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있는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경</w:t>
      </w:r>
      <w:r w:rsidRPr="007E04DE">
        <w:rPr>
          <w:rFonts w:ascii="바탕" w:eastAsia="바탕" w:hAnsi="바탕" w:cs="바탕"/>
          <w:b/>
          <w:bCs/>
          <w:sz w:val="27"/>
          <w:szCs w:val="27"/>
        </w:rPr>
        <w:t>우</w:t>
      </w:r>
    </w:p>
    <w:p w14:paraId="708263D2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 w:rsidRPr="007E04DE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데이터가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이미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정리되어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있는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경</w:t>
      </w:r>
      <w:r w:rsidRPr="007E04DE">
        <w:rPr>
          <w:rFonts w:ascii="바탕" w:eastAsia="바탕" w:hAnsi="바탕" w:cs="바탕"/>
          <w:b/>
          <w:bCs/>
          <w:sz w:val="24"/>
          <w:szCs w:val="24"/>
        </w:rPr>
        <w:t>우</w:t>
      </w:r>
    </w:p>
    <w:p w14:paraId="553C5D95" w14:textId="77777777" w:rsidR="007E04DE" w:rsidRPr="007E04DE" w:rsidRDefault="007E04DE" w:rsidP="007E04D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데이터셋에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E">
        <w:rPr>
          <w:rFonts w:ascii="바탕" w:eastAsia="바탕" w:hAnsi="바탕" w:cs="바탕" w:hint="eastAsia"/>
          <w:sz w:val="24"/>
          <w:szCs w:val="24"/>
        </w:rPr>
        <w:t>결측치나</w:t>
      </w:r>
      <w:proofErr w:type="spellEnd"/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이상치가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없</w:t>
      </w:r>
      <w:r w:rsidRPr="007E04DE">
        <w:rPr>
          <w:rFonts w:ascii="바탕" w:eastAsia="바탕" w:hAnsi="바탕" w:cs="바탕"/>
          <w:sz w:val="24"/>
          <w:szCs w:val="24"/>
        </w:rPr>
        <w:t>음</w:t>
      </w:r>
    </w:p>
    <w:p w14:paraId="07DF055C" w14:textId="77777777" w:rsidR="007E04DE" w:rsidRPr="007E04DE" w:rsidRDefault="007E04DE" w:rsidP="007E04D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속성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값의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범위가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비슷하여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정규화가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필요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없</w:t>
      </w:r>
      <w:r w:rsidRPr="007E04DE">
        <w:rPr>
          <w:rFonts w:ascii="바탕" w:eastAsia="바탕" w:hAnsi="바탕" w:cs="바탕"/>
          <w:sz w:val="24"/>
          <w:szCs w:val="24"/>
        </w:rPr>
        <w:t>음</w:t>
      </w:r>
    </w:p>
    <w:p w14:paraId="11DD40F0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2️</w:t>
      </w:r>
      <w:r w:rsidRPr="007E04DE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모델이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자동으로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처리할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수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있는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경</w:t>
      </w:r>
      <w:r w:rsidRPr="007E04DE">
        <w:rPr>
          <w:rFonts w:ascii="바탕" w:eastAsia="바탕" w:hAnsi="바탕" w:cs="바탕"/>
          <w:b/>
          <w:bCs/>
          <w:sz w:val="24"/>
          <w:szCs w:val="24"/>
        </w:rPr>
        <w:t>우</w:t>
      </w:r>
    </w:p>
    <w:p w14:paraId="7010F899" w14:textId="77777777" w:rsidR="007E04DE" w:rsidRPr="007E04DE" w:rsidRDefault="007E04DE" w:rsidP="007E04D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트리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기반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모델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E04DE">
        <w:rPr>
          <w:rFonts w:ascii="바탕" w:eastAsia="바탕" w:hAnsi="바탕" w:cs="바탕" w:hint="eastAsia"/>
          <w:sz w:val="24"/>
          <w:szCs w:val="24"/>
        </w:rPr>
        <w:t>랜덤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포레스트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04DE">
        <w:rPr>
          <w:rFonts w:ascii="바탕" w:eastAsia="바탕" w:hAnsi="바탕" w:cs="바탕" w:hint="eastAsia"/>
          <w:sz w:val="24"/>
          <w:szCs w:val="24"/>
        </w:rPr>
        <w:t>결정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트리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등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E04DE">
        <w:rPr>
          <w:rFonts w:ascii="바탕" w:eastAsia="바탕" w:hAnsi="바탕" w:cs="바탕" w:hint="eastAsia"/>
          <w:sz w:val="24"/>
          <w:szCs w:val="24"/>
        </w:rPr>
        <w:t>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데이터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정규화가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필요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없</w:t>
      </w:r>
      <w:r w:rsidRPr="007E04DE">
        <w:rPr>
          <w:rFonts w:ascii="바탕" w:eastAsia="바탕" w:hAnsi="바탕" w:cs="바탕"/>
          <w:sz w:val="24"/>
          <w:szCs w:val="24"/>
        </w:rPr>
        <w:t>음</w:t>
      </w:r>
    </w:p>
    <w:p w14:paraId="561DF560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3️</w:t>
      </w:r>
      <w:r w:rsidRPr="007E04DE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특징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선택이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필요하지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않은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경</w:t>
      </w:r>
      <w:r w:rsidRPr="007E04DE">
        <w:rPr>
          <w:rFonts w:ascii="바탕" w:eastAsia="바탕" w:hAnsi="바탕" w:cs="바탕"/>
          <w:b/>
          <w:bCs/>
          <w:sz w:val="24"/>
          <w:szCs w:val="24"/>
        </w:rPr>
        <w:t>우</w:t>
      </w:r>
    </w:p>
    <w:p w14:paraId="565B3E03" w14:textId="77777777" w:rsidR="007E04DE" w:rsidRPr="007E04DE" w:rsidRDefault="007E04DE" w:rsidP="007E04D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데이터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속성이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적거나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모든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속성이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중요한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경</w:t>
      </w:r>
      <w:r w:rsidRPr="007E04DE">
        <w:rPr>
          <w:rFonts w:ascii="바탕" w:eastAsia="바탕" w:hAnsi="바탕" w:cs="바탕"/>
          <w:sz w:val="24"/>
          <w:szCs w:val="24"/>
        </w:rPr>
        <w:t>우</w:t>
      </w:r>
    </w:p>
    <w:p w14:paraId="0566E6A4" w14:textId="77777777" w:rsidR="007E04DE" w:rsidRPr="007E04DE" w:rsidRDefault="0057481E" w:rsidP="007E04DE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E09B09A">
          <v:rect id="_x0000_i1026" style="width:0;height:1.5pt" o:hralign="center" o:hrstd="t" o:hr="t" fillcolor="#a0a0a0" stroked="f"/>
        </w:pict>
      </w:r>
    </w:p>
    <w:p w14:paraId="57AAC41E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4DE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결론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언제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사용해야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할까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1"/>
        <w:gridCol w:w="2357"/>
      </w:tblGrid>
      <w:tr w:rsidR="007E04DE" w:rsidRPr="007E04DE" w14:paraId="5C21870C" w14:textId="77777777" w:rsidTr="007E0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2A8FC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분석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2B89AF94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04D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Preprocess</w:t>
            </w:r>
            <w:proofErr w:type="spellEnd"/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사용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여부</w:t>
            </w:r>
          </w:p>
        </w:tc>
      </w:tr>
      <w:tr w:rsidR="007E04DE" w:rsidRPr="007E04DE" w14:paraId="389193B5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BFBD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KNN, SVM,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로지스틱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회귀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사용</w:t>
            </w:r>
          </w:p>
        </w:tc>
        <w:tc>
          <w:tcPr>
            <w:tcW w:w="0" w:type="auto"/>
            <w:vAlign w:val="center"/>
            <w:hideMark/>
          </w:tcPr>
          <w:p w14:paraId="6E366A1C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정규화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필수</w:t>
            </w:r>
          </w:p>
        </w:tc>
      </w:tr>
      <w:tr w:rsidR="007E04DE" w:rsidRPr="007E04DE" w14:paraId="415E92F6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C5102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sz w:val="24"/>
                <w:szCs w:val="24"/>
              </w:rPr>
              <w:t>트리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기반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모델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(Random Forest, Decision Tree)</w:t>
            </w:r>
          </w:p>
        </w:tc>
        <w:tc>
          <w:tcPr>
            <w:tcW w:w="0" w:type="auto"/>
            <w:vAlign w:val="center"/>
            <w:hideMark/>
          </w:tcPr>
          <w:p w14:paraId="761C93CA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필요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없음</w:t>
            </w:r>
          </w:p>
        </w:tc>
      </w:tr>
      <w:tr w:rsidR="007E04DE" w:rsidRPr="007E04DE" w14:paraId="61D10F13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B477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04DE">
              <w:rPr>
                <w:rFonts w:ascii="바탕" w:eastAsia="바탕" w:hAnsi="바탕" w:cs="바탕"/>
                <w:sz w:val="24"/>
                <w:szCs w:val="24"/>
              </w:rPr>
              <w:t>결측치가</w:t>
            </w:r>
            <w:proofErr w:type="spellEnd"/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있는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경우</w:t>
            </w:r>
          </w:p>
        </w:tc>
        <w:tc>
          <w:tcPr>
            <w:tcW w:w="0" w:type="auto"/>
            <w:vAlign w:val="center"/>
            <w:hideMark/>
          </w:tcPr>
          <w:p w14:paraId="6E7035E9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필요</w:t>
            </w:r>
          </w:p>
        </w:tc>
      </w:tr>
      <w:tr w:rsidR="007E04DE" w:rsidRPr="007E04DE" w14:paraId="752DBADD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C273E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sz w:val="24"/>
                <w:szCs w:val="24"/>
              </w:rPr>
              <w:t>텍스트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데이터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분석</w:t>
            </w:r>
          </w:p>
        </w:tc>
        <w:tc>
          <w:tcPr>
            <w:tcW w:w="0" w:type="auto"/>
            <w:vAlign w:val="center"/>
            <w:hideMark/>
          </w:tcPr>
          <w:p w14:paraId="1ABA391D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필요</w:t>
            </w:r>
          </w:p>
        </w:tc>
      </w:tr>
      <w:tr w:rsidR="007E04DE" w:rsidRPr="007E04DE" w14:paraId="09E3A81C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AC5D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sz w:val="24"/>
                <w:szCs w:val="24"/>
              </w:rPr>
              <w:t>다중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공선성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문제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해결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(Feature Selection)</w:t>
            </w:r>
          </w:p>
        </w:tc>
        <w:tc>
          <w:tcPr>
            <w:tcW w:w="0" w:type="auto"/>
            <w:vAlign w:val="center"/>
            <w:hideMark/>
          </w:tcPr>
          <w:p w14:paraId="5BEF6432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필요</w:t>
            </w:r>
          </w:p>
        </w:tc>
      </w:tr>
      <w:tr w:rsidR="007E04DE" w:rsidRPr="007E04DE" w14:paraId="0B531527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FAC2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PCA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를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통한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차원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축소</w:t>
            </w:r>
          </w:p>
        </w:tc>
        <w:tc>
          <w:tcPr>
            <w:tcW w:w="0" w:type="auto"/>
            <w:vAlign w:val="center"/>
            <w:hideMark/>
          </w:tcPr>
          <w:p w14:paraId="2304D459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필요</w:t>
            </w:r>
          </w:p>
        </w:tc>
      </w:tr>
    </w:tbl>
    <w:p w14:paraId="0D5F4333" w14:textId="34445E65" w:rsid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 w:rsidRPr="007E04DE">
        <w:rPr>
          <w:rFonts w:ascii="Segoe UI Emoji" w:eastAsia="Times New Roman" w:hAnsi="Segoe UI Emoji" w:cs="Segoe UI Emoji"/>
          <w:b/>
          <w:bCs/>
          <w:sz w:val="24"/>
          <w:szCs w:val="24"/>
        </w:rPr>
        <w:t>👉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따라서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데이터의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특성과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분석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목적에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따라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4DE">
        <w:rPr>
          <w:rFonts w:ascii="Courier New" w:eastAsia="Times New Roman" w:hAnsi="Courier New" w:cs="Courier New"/>
          <w:b/>
          <w:bCs/>
          <w:sz w:val="20"/>
          <w:szCs w:val="20"/>
        </w:rPr>
        <w:t>Preprocess</w:t>
      </w:r>
      <w:proofErr w:type="spellEnd"/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를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사용할지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결정해야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해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E6254E" w14:textId="625B55A3" w:rsid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>
        <w:rPr>
          <w:rFonts w:ascii="Segoe UI Emoji" w:eastAsia="Times New Roman" w:hAnsi="Segoe UI Emoji" w:cs="Segoe UI Emoji"/>
          <w:sz w:val="24"/>
          <w:szCs w:val="24"/>
        </w:rPr>
        <w:t>Preprocess</w:t>
      </w:r>
      <w:proofErr w:type="spellEnd"/>
      <w:r>
        <w:rPr>
          <w:rFonts w:ascii="Segoe UI Emoji" w:eastAsia="Times New Roman" w:hAnsi="Segoe UI Emoji" w:cs="Segoe UI Emoji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추가 설명</w:t>
      </w:r>
    </w:p>
    <w:p w14:paraId="580C7755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4DE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Min-Max Scaling vs. Z-score Normalization</w:t>
      </w:r>
    </w:p>
    <w:p w14:paraId="714AE7E5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두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방법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모두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데이터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정규화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(Normalization)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기법이지만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04DE">
        <w:rPr>
          <w:rFonts w:ascii="바탕" w:eastAsia="바탕" w:hAnsi="바탕" w:cs="바탕" w:hint="eastAsia"/>
          <w:sz w:val="24"/>
          <w:szCs w:val="24"/>
        </w:rPr>
        <w:t>적용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방식과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적합한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경우가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다름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F2B3C" w14:textId="77777777" w:rsidR="007E04DE" w:rsidRPr="007E04DE" w:rsidRDefault="0057481E" w:rsidP="007E04DE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2F2CC8">
          <v:rect id="_x0000_i1027" style="width:0;height:1.5pt" o:hralign="center" o:hrstd="t" o:hr="t" fillcolor="#a0a0a0" stroked="f"/>
        </w:pict>
      </w:r>
    </w:p>
    <w:p w14:paraId="181A7E22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7E04D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Min-Max Scaling (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최소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최대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정규화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31893910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설명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85EDFAB" w14:textId="77777777" w:rsidR="007E04DE" w:rsidRPr="007E04DE" w:rsidRDefault="007E04DE" w:rsidP="007E04D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데이터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값을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과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또는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특정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범위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7E04DE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7E04DE">
        <w:rPr>
          <w:rFonts w:ascii="Times New Roman" w:eastAsia="Times New Roman" w:hAnsi="Times New Roman" w:cs="Times New Roman"/>
          <w:sz w:val="24"/>
          <w:szCs w:val="24"/>
        </w:rPr>
        <w:t>][a, b][</w:t>
      </w:r>
      <w:proofErr w:type="spellStart"/>
      <w:r w:rsidRPr="007E04DE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7E04D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7E04DE">
        <w:rPr>
          <w:rFonts w:ascii="바탕" w:eastAsia="바탕" w:hAnsi="바탕" w:cs="바탕" w:hint="eastAsia"/>
          <w:sz w:val="24"/>
          <w:szCs w:val="24"/>
        </w:rPr>
        <w:t>로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변</w:t>
      </w:r>
      <w:r w:rsidRPr="007E04DE">
        <w:rPr>
          <w:rFonts w:ascii="바탕" w:eastAsia="바탕" w:hAnsi="바탕" w:cs="바탕"/>
          <w:sz w:val="24"/>
          <w:szCs w:val="24"/>
        </w:rPr>
        <w:t>환</w:t>
      </w:r>
    </w:p>
    <w:p w14:paraId="6AB7A08C" w14:textId="77777777" w:rsidR="007E04DE" w:rsidRPr="007E04DE" w:rsidRDefault="007E04DE" w:rsidP="007E04D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최소값이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r w:rsidRPr="007E04DE">
        <w:rPr>
          <w:rFonts w:ascii="바탕" w:eastAsia="바탕" w:hAnsi="바탕" w:cs="바탕" w:hint="eastAsia"/>
          <w:sz w:val="24"/>
          <w:szCs w:val="24"/>
        </w:rPr>
        <w:t>최대값이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7E04DE">
        <w:rPr>
          <w:rFonts w:ascii="바탕" w:eastAsia="바탕" w:hAnsi="바탕" w:cs="바탕" w:hint="eastAsia"/>
          <w:sz w:val="24"/>
          <w:szCs w:val="24"/>
        </w:rPr>
        <w:t>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되도록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변</w:t>
      </w:r>
      <w:r w:rsidRPr="007E04DE">
        <w:rPr>
          <w:rFonts w:ascii="바탕" w:eastAsia="바탕" w:hAnsi="바탕" w:cs="바탕"/>
          <w:sz w:val="24"/>
          <w:szCs w:val="24"/>
        </w:rPr>
        <w:t>환</w:t>
      </w:r>
    </w:p>
    <w:p w14:paraId="21971DC3" w14:textId="77777777" w:rsidR="007E04DE" w:rsidRPr="007E04DE" w:rsidRDefault="007E04DE" w:rsidP="007E04D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데이터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분포가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일정할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때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E04DE">
        <w:rPr>
          <w:rFonts w:ascii="바탕" w:eastAsia="바탕" w:hAnsi="바탕" w:cs="바탕" w:hint="eastAsia"/>
          <w:sz w:val="24"/>
          <w:szCs w:val="24"/>
        </w:rPr>
        <w:t>예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E04DE">
        <w:rPr>
          <w:rFonts w:ascii="바탕" w:eastAsia="바탕" w:hAnsi="바탕" w:cs="바탕" w:hint="eastAsia"/>
          <w:sz w:val="24"/>
          <w:szCs w:val="24"/>
        </w:rPr>
        <w:t>온도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04DE">
        <w:rPr>
          <w:rFonts w:ascii="바탕" w:eastAsia="바탕" w:hAnsi="바탕" w:cs="바탕" w:hint="eastAsia"/>
          <w:sz w:val="24"/>
          <w:szCs w:val="24"/>
        </w:rPr>
        <w:t>가격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E04DE">
        <w:rPr>
          <w:rFonts w:ascii="바탕" w:eastAsia="바탕" w:hAnsi="바탕" w:cs="바탕" w:hint="eastAsia"/>
          <w:sz w:val="24"/>
          <w:szCs w:val="24"/>
        </w:rPr>
        <w:t>많이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사</w:t>
      </w:r>
      <w:r w:rsidRPr="007E04DE">
        <w:rPr>
          <w:rFonts w:ascii="바탕" w:eastAsia="바탕" w:hAnsi="바탕" w:cs="바탕"/>
          <w:sz w:val="24"/>
          <w:szCs w:val="24"/>
        </w:rPr>
        <w:t>용</w:t>
      </w:r>
    </w:p>
    <w:p w14:paraId="3D5D81D4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특징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74A8080" w14:textId="77777777" w:rsidR="007E04DE" w:rsidRPr="007E04DE" w:rsidRDefault="007E04DE" w:rsidP="007E04D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이상치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(Outliers)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에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민감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E04DE">
        <w:rPr>
          <w:rFonts w:ascii="바탕" w:eastAsia="바탕" w:hAnsi="바탕" w:cs="바탕" w:hint="eastAsia"/>
          <w:sz w:val="24"/>
          <w:szCs w:val="24"/>
        </w:rPr>
        <w:t>이상치가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있으면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전체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스케일이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왜곡</w:t>
      </w:r>
      <w:r w:rsidRPr="007E04DE">
        <w:rPr>
          <w:rFonts w:ascii="바탕" w:eastAsia="바탕" w:hAnsi="바탕" w:cs="바탕"/>
          <w:sz w:val="24"/>
          <w:szCs w:val="24"/>
        </w:rPr>
        <w:t>됨</w:t>
      </w:r>
    </w:p>
    <w:p w14:paraId="10308A37" w14:textId="77777777" w:rsidR="007E04DE" w:rsidRPr="007E04DE" w:rsidRDefault="007E04DE" w:rsidP="007E04D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데이터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범위를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유지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E04DE">
        <w:rPr>
          <w:rFonts w:ascii="바탕" w:eastAsia="바탕" w:hAnsi="바탕" w:cs="바탕" w:hint="eastAsia"/>
          <w:sz w:val="24"/>
          <w:szCs w:val="24"/>
        </w:rPr>
        <w:t>원래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데이터의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상대적인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크기가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유지</w:t>
      </w:r>
      <w:r w:rsidRPr="007E04DE">
        <w:rPr>
          <w:rFonts w:ascii="바탕" w:eastAsia="바탕" w:hAnsi="바탕" w:cs="바탕"/>
          <w:sz w:val="24"/>
          <w:szCs w:val="24"/>
        </w:rPr>
        <w:t>됨</w:t>
      </w:r>
    </w:p>
    <w:p w14:paraId="3133200C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예제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981"/>
      </w:tblGrid>
      <w:tr w:rsidR="007E04DE" w:rsidRPr="007E04DE" w14:paraId="62E3A6F3" w14:textId="77777777" w:rsidTr="007E0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12B74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원래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값</w:t>
            </w:r>
          </w:p>
        </w:tc>
        <w:tc>
          <w:tcPr>
            <w:tcW w:w="0" w:type="auto"/>
            <w:vAlign w:val="center"/>
            <w:hideMark/>
          </w:tcPr>
          <w:p w14:paraId="57CCB25E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Min-Max Scaling </w:t>
            </w: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결과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(0~1)</w:t>
            </w:r>
          </w:p>
        </w:tc>
      </w:tr>
      <w:tr w:rsidR="007E04DE" w:rsidRPr="007E04DE" w14:paraId="1706189F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9A35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D90CC9A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E04DE" w:rsidRPr="007E04DE" w14:paraId="0AA17CAD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5C15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338870A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7E04DE" w:rsidRPr="007E04DE" w14:paraId="46D6EB75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BDDB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BD85F90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3E13C0AB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적합한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경우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br/>
      </w:r>
      <w:r w:rsidRPr="007E04DE">
        <w:rPr>
          <w:rFonts w:ascii="Segoe UI Emoji" w:eastAsia="Times New Roman" w:hAnsi="Segoe UI Emoji" w:cs="Segoe UI Emoji"/>
          <w:sz w:val="24"/>
          <w:szCs w:val="24"/>
        </w:rPr>
        <w:t>✔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이미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정해진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범위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(0~1)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내에서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값이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필요할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때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E04DE">
        <w:rPr>
          <w:rFonts w:ascii="바탕" w:eastAsia="바탕" w:hAnsi="바탕" w:cs="바탕" w:hint="eastAsia"/>
          <w:sz w:val="24"/>
          <w:szCs w:val="24"/>
        </w:rPr>
        <w:t>예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E04DE">
        <w:rPr>
          <w:rFonts w:ascii="바탕" w:eastAsia="바탕" w:hAnsi="바탕" w:cs="바탕" w:hint="eastAsia"/>
          <w:sz w:val="24"/>
          <w:szCs w:val="24"/>
        </w:rPr>
        <w:t>신경망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입력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br/>
      </w:r>
      <w:r w:rsidRPr="007E04DE">
        <w:rPr>
          <w:rFonts w:ascii="Segoe UI Emoji" w:eastAsia="Times New Roman" w:hAnsi="Segoe UI Emoji" w:cs="Segoe UI Emoji"/>
          <w:sz w:val="24"/>
          <w:szCs w:val="24"/>
        </w:rPr>
        <w:t>✔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정확한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범위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유지가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필요한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경</w:t>
      </w:r>
      <w:r w:rsidRPr="007E04DE">
        <w:rPr>
          <w:rFonts w:ascii="바탕" w:eastAsia="바탕" w:hAnsi="바탕" w:cs="바탕"/>
          <w:b/>
          <w:bCs/>
          <w:sz w:val="24"/>
          <w:szCs w:val="24"/>
        </w:rPr>
        <w:t>우</w:t>
      </w:r>
    </w:p>
    <w:p w14:paraId="16D33FCF" w14:textId="77777777" w:rsidR="007E04DE" w:rsidRPr="007E04DE" w:rsidRDefault="0057481E" w:rsidP="007E04DE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D5E499">
          <v:rect id="_x0000_i1028" style="width:0;height:1.5pt" o:hralign="center" o:hrstd="t" o:hr="t" fillcolor="#a0a0a0" stroked="f"/>
        </w:pict>
      </w:r>
    </w:p>
    <w:p w14:paraId="414399F4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7E04D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Z-score Normalization (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표준화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>, Standardization)</w:t>
      </w:r>
    </w:p>
    <w:p w14:paraId="0DDA3952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설명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7D5A874" w14:textId="77777777" w:rsidR="007E04DE" w:rsidRPr="007E04DE" w:rsidRDefault="007E04DE" w:rsidP="007E04D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데이터의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평균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E04DE">
        <w:rPr>
          <w:rFonts w:ascii="Cambria Math" w:eastAsia="Times New Roman" w:hAnsi="Cambria Math" w:cs="Cambria Math"/>
          <w:sz w:val="24"/>
          <w:szCs w:val="24"/>
        </w:rPr>
        <w:t>𝜇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E04DE">
        <w:rPr>
          <w:rFonts w:ascii="바탕" w:eastAsia="바탕" w:hAnsi="바탕" w:cs="바탕" w:hint="eastAsia"/>
          <w:sz w:val="24"/>
          <w:szCs w:val="24"/>
        </w:rPr>
        <w:t>을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r w:rsidRPr="007E04DE">
        <w:rPr>
          <w:rFonts w:ascii="바탕" w:eastAsia="바탕" w:hAnsi="바탕" w:cs="바탕" w:hint="eastAsia"/>
          <w:sz w:val="24"/>
          <w:szCs w:val="24"/>
        </w:rPr>
        <w:t>표준편차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E04DE">
        <w:rPr>
          <w:rFonts w:ascii="Cambria Math" w:eastAsia="Times New Roman" w:hAnsi="Cambria Math" w:cs="Cambria Math"/>
          <w:sz w:val="24"/>
          <w:szCs w:val="24"/>
        </w:rPr>
        <w:t>𝜎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E04DE">
        <w:rPr>
          <w:rFonts w:ascii="바탕" w:eastAsia="바탕" w:hAnsi="바탕" w:cs="바탕" w:hint="eastAsia"/>
          <w:sz w:val="24"/>
          <w:szCs w:val="24"/>
        </w:rPr>
        <w:t>를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7E04DE">
        <w:rPr>
          <w:rFonts w:ascii="바탕" w:eastAsia="바탕" w:hAnsi="바탕" w:cs="바탕" w:hint="eastAsia"/>
          <w:sz w:val="24"/>
          <w:szCs w:val="24"/>
        </w:rPr>
        <w:t>로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변</w:t>
      </w:r>
      <w:r w:rsidRPr="007E04DE">
        <w:rPr>
          <w:rFonts w:ascii="바탕" w:eastAsia="바탕" w:hAnsi="바탕" w:cs="바탕"/>
          <w:sz w:val="24"/>
          <w:szCs w:val="24"/>
        </w:rPr>
        <w:t>환</w:t>
      </w:r>
    </w:p>
    <w:p w14:paraId="2AAC1D51" w14:textId="77777777" w:rsidR="007E04DE" w:rsidRPr="007E04DE" w:rsidRDefault="007E04DE" w:rsidP="007E04D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sz w:val="24"/>
          <w:szCs w:val="24"/>
        </w:rPr>
        <w:t>즉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04DE">
        <w:rPr>
          <w:rFonts w:ascii="바탕" w:eastAsia="바탕" w:hAnsi="바탕" w:cs="바탕" w:hint="eastAsia"/>
          <w:sz w:val="24"/>
          <w:szCs w:val="24"/>
        </w:rPr>
        <w:t>데이터가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평균을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중심으로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표준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정규분포</w:t>
      </w:r>
      <w:r w:rsidRPr="007E04DE">
        <w:rPr>
          <w:rFonts w:ascii="바탕" w:eastAsia="바탕" w:hAnsi="바탕" w:cs="바탕" w:hint="eastAsia"/>
          <w:sz w:val="24"/>
          <w:szCs w:val="24"/>
        </w:rPr>
        <w:t>를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따르도록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조</w:t>
      </w:r>
      <w:r w:rsidRPr="007E04DE">
        <w:rPr>
          <w:rFonts w:ascii="바탕" w:eastAsia="바탕" w:hAnsi="바탕" w:cs="바탕"/>
          <w:sz w:val="24"/>
          <w:szCs w:val="24"/>
        </w:rPr>
        <w:t>정</w:t>
      </w:r>
    </w:p>
    <w:p w14:paraId="27ED8897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특징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E9DCC5D" w14:textId="77777777" w:rsidR="007E04DE" w:rsidRPr="007E04DE" w:rsidRDefault="007E04DE" w:rsidP="007E04D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이상치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(Outliers)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에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민</w:t>
      </w:r>
      <w:r w:rsidRPr="007E04DE">
        <w:rPr>
          <w:rFonts w:ascii="바탕" w:eastAsia="바탕" w:hAnsi="바탕" w:cs="바탕"/>
          <w:b/>
          <w:bCs/>
          <w:sz w:val="24"/>
          <w:szCs w:val="24"/>
        </w:rPr>
        <w:t>감</w:t>
      </w:r>
    </w:p>
    <w:p w14:paraId="66B5FEDF" w14:textId="77777777" w:rsidR="007E04DE" w:rsidRPr="007E04DE" w:rsidRDefault="007E04DE" w:rsidP="007E04D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데이터의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평균이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0,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표준편차가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7E04DE">
        <w:rPr>
          <w:rFonts w:ascii="바탕" w:eastAsia="바탕" w:hAnsi="바탕" w:cs="바탕" w:hint="eastAsia"/>
          <w:sz w:val="24"/>
          <w:szCs w:val="24"/>
        </w:rPr>
        <w:t>이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됨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E04DE">
        <w:rPr>
          <w:rFonts w:ascii="바탕" w:eastAsia="바탕" w:hAnsi="바탕" w:cs="바탕" w:hint="eastAsia"/>
          <w:sz w:val="24"/>
          <w:szCs w:val="24"/>
        </w:rPr>
        <w:t>정규분포를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따르는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데이터에서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특히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sz w:val="24"/>
          <w:szCs w:val="24"/>
        </w:rPr>
        <w:t>효과</w:t>
      </w:r>
      <w:r w:rsidRPr="007E04DE">
        <w:rPr>
          <w:rFonts w:ascii="바탕" w:eastAsia="바탕" w:hAnsi="바탕" w:cs="바탕"/>
          <w:sz w:val="24"/>
          <w:szCs w:val="24"/>
        </w:rPr>
        <w:t>적</w:t>
      </w:r>
    </w:p>
    <w:p w14:paraId="6EFFB136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예제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170"/>
      </w:tblGrid>
      <w:tr w:rsidR="007E04DE" w:rsidRPr="007E04DE" w14:paraId="67F9696A" w14:textId="77777777" w:rsidTr="007E0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E5CA7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원래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값</w:t>
            </w:r>
          </w:p>
        </w:tc>
        <w:tc>
          <w:tcPr>
            <w:tcW w:w="0" w:type="auto"/>
            <w:vAlign w:val="center"/>
            <w:hideMark/>
          </w:tcPr>
          <w:p w14:paraId="0D754C36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Z-score </w:t>
            </w: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정규화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결과</w:t>
            </w:r>
          </w:p>
        </w:tc>
      </w:tr>
      <w:tr w:rsidR="007E04DE" w:rsidRPr="007E04DE" w14:paraId="359CB55B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DF161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7320954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-1.0</w:t>
            </w:r>
          </w:p>
        </w:tc>
      </w:tr>
      <w:tr w:rsidR="007E04DE" w:rsidRPr="007E04DE" w14:paraId="0DECDE62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35BB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5A82053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E04DE" w:rsidRPr="007E04DE" w14:paraId="77C1AE21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FAFD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378AE3F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5C4222F2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적합한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경우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br/>
      </w:r>
      <w:r w:rsidRPr="007E04DE">
        <w:rPr>
          <w:rFonts w:ascii="Segoe UI Emoji" w:eastAsia="Times New Roman" w:hAnsi="Segoe UI Emoji" w:cs="Segoe UI Emoji"/>
          <w:sz w:val="24"/>
          <w:szCs w:val="24"/>
        </w:rPr>
        <w:t>✔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데이터가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정규분포를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따를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때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br/>
      </w:r>
      <w:r w:rsidRPr="007E04DE">
        <w:rPr>
          <w:rFonts w:ascii="Segoe UI Emoji" w:eastAsia="Times New Roman" w:hAnsi="Segoe UI Emoji" w:cs="Segoe UI Emoji"/>
          <w:sz w:val="24"/>
          <w:szCs w:val="24"/>
        </w:rPr>
        <w:t>✔</w:t>
      </w:r>
      <w:r w:rsidRPr="007E0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거리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기반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알고리즘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(KNN, SVM, PCA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등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7E04DE">
        <w:rPr>
          <w:rFonts w:ascii="바탕" w:eastAsia="바탕" w:hAnsi="바탕" w:cs="바탕" w:hint="eastAsia"/>
          <w:b/>
          <w:bCs/>
          <w:sz w:val="24"/>
          <w:szCs w:val="24"/>
        </w:rPr>
        <w:t>사용</w:t>
      </w:r>
      <w:r w:rsidRPr="007E0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4DE">
        <w:rPr>
          <w:rFonts w:ascii="바탕" w:eastAsia="바탕" w:hAnsi="바탕" w:cs="바탕"/>
          <w:b/>
          <w:bCs/>
          <w:sz w:val="24"/>
          <w:szCs w:val="24"/>
        </w:rPr>
        <w:t>시</w:t>
      </w:r>
    </w:p>
    <w:p w14:paraId="70437A99" w14:textId="77777777" w:rsidR="007E04DE" w:rsidRPr="007E04DE" w:rsidRDefault="0057481E" w:rsidP="007E04DE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AFA9A8">
          <v:rect id="_x0000_i1029" style="width:0;height:1.5pt" o:hralign="center" o:hrstd="t" o:hr="t" fillcolor="#a0a0a0" stroked="f"/>
        </w:pict>
      </w:r>
    </w:p>
    <w:p w14:paraId="67C333DE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4DE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차이점</w:t>
      </w:r>
      <w:r w:rsidRPr="007E04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E04DE">
        <w:rPr>
          <w:rFonts w:ascii="바탕" w:eastAsia="바탕" w:hAnsi="바탕" w:cs="바탕" w:hint="eastAsia"/>
          <w:b/>
          <w:bCs/>
          <w:sz w:val="27"/>
          <w:szCs w:val="27"/>
        </w:rPr>
        <w:t>요</w:t>
      </w:r>
      <w:r w:rsidRPr="007E04DE">
        <w:rPr>
          <w:rFonts w:ascii="바탕" w:eastAsia="바탕" w:hAnsi="바탕" w:cs="바탕"/>
          <w:b/>
          <w:bCs/>
          <w:sz w:val="27"/>
          <w:szCs w:val="27"/>
        </w:rPr>
        <w:t>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1759"/>
        <w:gridCol w:w="1938"/>
      </w:tblGrid>
      <w:tr w:rsidR="007E04DE" w:rsidRPr="007E04DE" w14:paraId="7D1F7D32" w14:textId="77777777" w:rsidTr="007E0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9C841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744212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Min-Max Scaling</w:t>
            </w:r>
          </w:p>
        </w:tc>
        <w:tc>
          <w:tcPr>
            <w:tcW w:w="0" w:type="auto"/>
            <w:vAlign w:val="center"/>
            <w:hideMark/>
          </w:tcPr>
          <w:p w14:paraId="5917B249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Z-score Normalization</w:t>
            </w:r>
          </w:p>
        </w:tc>
      </w:tr>
      <w:tr w:rsidR="007E04DE" w:rsidRPr="007E04DE" w14:paraId="56769759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EFD5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sz w:val="24"/>
                <w:szCs w:val="24"/>
              </w:rPr>
              <w:t>변환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후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값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범위</w:t>
            </w:r>
          </w:p>
        </w:tc>
        <w:tc>
          <w:tcPr>
            <w:tcW w:w="0" w:type="auto"/>
            <w:vAlign w:val="center"/>
            <w:hideMark/>
          </w:tcPr>
          <w:p w14:paraId="3D87A435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[0,1] (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또는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proofErr w:type="gramStart"/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spellEnd"/>
            <w:proofErr w:type="gramEnd"/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14:paraId="17B35954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sz w:val="24"/>
                <w:szCs w:val="24"/>
              </w:rPr>
              <w:t>평균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=0,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표준편차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</w:p>
        </w:tc>
      </w:tr>
      <w:tr w:rsidR="007E04DE" w:rsidRPr="007E04DE" w14:paraId="7BCE7E93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1524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sz w:val="24"/>
                <w:szCs w:val="24"/>
              </w:rPr>
              <w:t>이상치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영향</w:t>
            </w:r>
          </w:p>
        </w:tc>
        <w:tc>
          <w:tcPr>
            <w:tcW w:w="0" w:type="auto"/>
            <w:vAlign w:val="center"/>
            <w:hideMark/>
          </w:tcPr>
          <w:p w14:paraId="71CCB774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sz w:val="24"/>
                <w:szCs w:val="24"/>
              </w:rPr>
              <w:t>크다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7E04DE">
              <w:rPr>
                <w:rFonts w:ascii="바탕" w:eastAsia="바탕" w:hAnsi="바탕" w:cs="바탕"/>
                <w:sz w:val="24"/>
                <w:szCs w:val="24"/>
              </w:rPr>
              <w:t>영향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받음</w:t>
            </w:r>
            <w:proofErr w:type="gramEnd"/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A6D1E1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sz w:val="24"/>
                <w:szCs w:val="24"/>
              </w:rPr>
              <w:t>적다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영향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덜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받음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E04DE" w:rsidRPr="007E04DE" w14:paraId="21E4054F" w14:textId="77777777" w:rsidTr="007E0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C570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sz w:val="24"/>
                <w:szCs w:val="24"/>
              </w:rPr>
              <w:t>적합한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경우</w:t>
            </w:r>
          </w:p>
        </w:tc>
        <w:tc>
          <w:tcPr>
            <w:tcW w:w="0" w:type="auto"/>
            <w:vAlign w:val="center"/>
            <w:hideMark/>
          </w:tcPr>
          <w:p w14:paraId="52D5333A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sz w:val="24"/>
                <w:szCs w:val="24"/>
              </w:rPr>
              <w:t>신경망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정해진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범위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필요할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때</w:t>
            </w:r>
          </w:p>
        </w:tc>
        <w:tc>
          <w:tcPr>
            <w:tcW w:w="0" w:type="auto"/>
            <w:vAlign w:val="center"/>
            <w:hideMark/>
          </w:tcPr>
          <w:p w14:paraId="581B143B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/>
                <w:sz w:val="24"/>
                <w:szCs w:val="24"/>
              </w:rPr>
              <w:t>거리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기반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알고리즘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정규분포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데이터</w:t>
            </w:r>
          </w:p>
        </w:tc>
      </w:tr>
      <w:tr w:rsidR="007E04DE" w:rsidRPr="007E04DE" w14:paraId="126E73B2" w14:textId="77777777" w:rsidTr="007E04DE">
        <w:trPr>
          <w:tblCellSpacing w:w="15" w:type="dxa"/>
        </w:trPr>
        <w:tc>
          <w:tcPr>
            <w:tcW w:w="0" w:type="auto"/>
            <w:vAlign w:val="center"/>
          </w:tcPr>
          <w:p w14:paraId="224D9598" w14:textId="77777777" w:rsid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  <w:p w14:paraId="1573F744" w14:textId="77777777" w:rsidR="007E04DE" w:rsidRDefault="007E04DE" w:rsidP="007E04DE">
            <w:pPr>
              <w:pStyle w:val="1"/>
            </w:pPr>
            <w:r>
              <w:rPr>
                <w:rStyle w:val="a4"/>
                <w:b w:val="0"/>
                <w:bCs w:val="0"/>
              </w:rPr>
              <w:t>차원 축소(Dimensionality Reduction)란?</w:t>
            </w:r>
          </w:p>
          <w:p w14:paraId="1CE1B0DD" w14:textId="77777777" w:rsidR="007E04DE" w:rsidRDefault="007E04DE" w:rsidP="007E04DE">
            <w:pPr>
              <w:pStyle w:val="a3"/>
            </w:pPr>
            <w:r>
              <w:rPr>
                <w:rFonts w:ascii="바탕" w:eastAsia="바탕" w:hAnsi="바탕" w:cs="바탕" w:hint="eastAsia"/>
              </w:rPr>
              <w:t>차원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축소는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고차원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데이터를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저차원으로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변환하는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과정</w:t>
            </w:r>
            <w:r>
              <w:rPr>
                <w:rFonts w:ascii="바탕" w:eastAsia="바탕" w:hAnsi="바탕" w:cs="바탕" w:hint="eastAsia"/>
              </w:rPr>
              <w:t>으로</w:t>
            </w:r>
            <w:r>
              <w:t xml:space="preserve">, </w:t>
            </w:r>
            <w:r>
              <w:rPr>
                <w:rFonts w:ascii="바탕" w:eastAsia="바탕" w:hAnsi="바탕" w:cs="바탕" w:hint="eastAsia"/>
              </w:rPr>
              <w:t>데이터의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주요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정보를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최대한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유지하면서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불필요한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특성을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제거하는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방법이다</w:t>
            </w:r>
            <w:r>
              <w:t>.</w:t>
            </w:r>
          </w:p>
          <w:p w14:paraId="194ADADD" w14:textId="77777777" w:rsidR="007E04DE" w:rsidRDefault="0057481E" w:rsidP="007E04DE">
            <w:r>
              <w:pict w14:anchorId="1E335319">
                <v:rect id="_x0000_i1030" style="width:0;height:1.5pt" o:hralign="center" o:hrstd="t" o:hr="t" fillcolor="#a0a0a0" stroked="f"/>
              </w:pict>
            </w:r>
          </w:p>
          <w:p w14:paraId="67BB1C2F" w14:textId="77777777" w:rsidR="007E04DE" w:rsidRDefault="007E04DE" w:rsidP="007E04DE">
            <w:pPr>
              <w:pStyle w:val="2"/>
            </w:pPr>
            <w:r>
              <w:rPr>
                <w:rStyle w:val="a4"/>
                <w:b w:val="0"/>
                <w:bCs w:val="0"/>
              </w:rPr>
              <w:t>1️</w:t>
            </w:r>
            <w:r>
              <w:rPr>
                <w:rStyle w:val="a4"/>
                <w:rFonts w:ascii="MS Gothic" w:eastAsia="MS Gothic" w:hAnsi="MS Gothic" w:cs="MS Gothic" w:hint="eastAsia"/>
                <w:b w:val="0"/>
                <w:bCs w:val="0"/>
              </w:rPr>
              <w:t>⃣</w:t>
            </w:r>
            <w:r>
              <w:rPr>
                <w:rStyle w:val="a4"/>
                <w:b w:val="0"/>
                <w:bCs w:val="0"/>
              </w:rPr>
              <w:t xml:space="preserve"> 차원 축소의 필요</w:t>
            </w:r>
            <w:r>
              <w:rPr>
                <w:rStyle w:val="a4"/>
                <w:rFonts w:ascii="바탕" w:eastAsia="바탕" w:hAnsi="바탕" w:cs="바탕" w:hint="eastAsia"/>
                <w:b w:val="0"/>
                <w:bCs w:val="0"/>
              </w:rPr>
              <w:t>성</w:t>
            </w:r>
          </w:p>
          <w:p w14:paraId="1035375B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고차원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문제</w:t>
            </w:r>
            <w:r>
              <w:rPr>
                <w:rStyle w:val="a4"/>
              </w:rPr>
              <w:t xml:space="preserve"> (Curse of Dimensionality) </w:t>
            </w:r>
            <w:r>
              <w:rPr>
                <w:rStyle w:val="a4"/>
                <w:rFonts w:ascii="바탕" w:eastAsia="바탕" w:hAnsi="바탕" w:cs="바탕" w:hint="eastAsia"/>
              </w:rPr>
              <w:t>해결</w:t>
            </w:r>
          </w:p>
          <w:p w14:paraId="64995055" w14:textId="77777777" w:rsidR="007E04DE" w:rsidRDefault="007E04DE" w:rsidP="007E04D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 xml:space="preserve">차원이 증가하면 데이터가 희소(Sparse)해지고, 학습이 </w:t>
            </w:r>
            <w:proofErr w:type="spellStart"/>
            <w:r>
              <w:t>어려워</w:t>
            </w:r>
            <w:r>
              <w:rPr>
                <w:rFonts w:ascii="바탕" w:eastAsia="바탕" w:hAnsi="바탕" w:cs="바탕" w:hint="eastAsia"/>
              </w:rPr>
              <w:t>짐</w:t>
            </w:r>
            <w:proofErr w:type="spellEnd"/>
          </w:p>
          <w:p w14:paraId="68ABC882" w14:textId="77777777" w:rsidR="007E04DE" w:rsidRDefault="007E04DE" w:rsidP="007E04D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>거리 기반 알고리즘(KNN, SVM 등)에서 성능 저하 발</w:t>
            </w:r>
            <w:r>
              <w:rPr>
                <w:rFonts w:ascii="바탕" w:eastAsia="바탕" w:hAnsi="바탕" w:cs="바탕" w:hint="eastAsia"/>
              </w:rPr>
              <w:t>생</w:t>
            </w:r>
          </w:p>
          <w:p w14:paraId="21381831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모델의</w:t>
            </w:r>
            <w:r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  <w:rFonts w:ascii="바탕" w:eastAsia="바탕" w:hAnsi="바탕" w:cs="바탕" w:hint="eastAsia"/>
              </w:rPr>
              <w:t>과적합</w:t>
            </w:r>
            <w:proofErr w:type="spellEnd"/>
            <w:r>
              <w:rPr>
                <w:rStyle w:val="a4"/>
              </w:rPr>
              <w:t xml:space="preserve">(Overfitting) </w:t>
            </w:r>
            <w:r>
              <w:rPr>
                <w:rStyle w:val="a4"/>
                <w:rFonts w:ascii="바탕" w:eastAsia="바탕" w:hAnsi="바탕" w:cs="바탕" w:hint="eastAsia"/>
              </w:rPr>
              <w:t>방지</w:t>
            </w:r>
          </w:p>
          <w:p w14:paraId="0004D809" w14:textId="77777777" w:rsidR="007E04DE" w:rsidRDefault="007E04DE" w:rsidP="007E04DE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 xml:space="preserve">불필요한 속성이 많으면 노이즈가 포함되어 </w:t>
            </w:r>
            <w:proofErr w:type="spellStart"/>
            <w:r>
              <w:t>과적합</w:t>
            </w:r>
            <w:proofErr w:type="spellEnd"/>
            <w:r>
              <w:t xml:space="preserve"> 가능성 증</w:t>
            </w:r>
            <w:r>
              <w:rPr>
                <w:rFonts w:ascii="바탕" w:eastAsia="바탕" w:hAnsi="바탕" w:cs="바탕" w:hint="eastAsia"/>
              </w:rPr>
              <w:t>가</w:t>
            </w:r>
          </w:p>
          <w:p w14:paraId="54E088A4" w14:textId="77777777" w:rsidR="007E04DE" w:rsidRDefault="007E04DE" w:rsidP="007E04DE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>차원 축소를 통해 모델이 더 일반화</w:t>
            </w:r>
            <w:r>
              <w:rPr>
                <w:rFonts w:ascii="바탕" w:eastAsia="바탕" w:hAnsi="바탕" w:cs="바탕" w:hint="eastAsia"/>
              </w:rPr>
              <w:t>됨</w:t>
            </w:r>
          </w:p>
          <w:p w14:paraId="44E6DE56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계산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속도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및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저장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공간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절약</w:t>
            </w:r>
          </w:p>
          <w:p w14:paraId="67EC5A03" w14:textId="77777777" w:rsidR="007E04DE" w:rsidRDefault="007E04DE" w:rsidP="007E04DE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 xml:space="preserve">데이터 차원이 줄어들면 </w:t>
            </w:r>
            <w:proofErr w:type="spellStart"/>
            <w:r>
              <w:rPr>
                <w:rStyle w:val="a4"/>
              </w:rPr>
              <w:t>연산량</w:t>
            </w:r>
            <w:proofErr w:type="spellEnd"/>
            <w:r>
              <w:rPr>
                <w:rStyle w:val="a4"/>
              </w:rPr>
              <w:t xml:space="preserve"> 감</w:t>
            </w:r>
            <w:r>
              <w:rPr>
                <w:rStyle w:val="a4"/>
                <w:rFonts w:ascii="바탕" w:eastAsia="바탕" w:hAnsi="바탕" w:cs="바탕" w:hint="eastAsia"/>
              </w:rPr>
              <w:t>소</w:t>
            </w:r>
          </w:p>
          <w:p w14:paraId="71461DF2" w14:textId="77777777" w:rsidR="007E04DE" w:rsidRDefault="007E04DE" w:rsidP="007E04DE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>메모리 사용량 줄이고 빠른 모델 학습 가</w:t>
            </w:r>
            <w:r>
              <w:rPr>
                <w:rFonts w:ascii="바탕" w:eastAsia="바탕" w:hAnsi="바탕" w:cs="바탕" w:hint="eastAsia"/>
              </w:rPr>
              <w:t>능</w:t>
            </w:r>
          </w:p>
          <w:p w14:paraId="29F7CC98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데이터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시각화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가능</w:t>
            </w:r>
          </w:p>
          <w:p w14:paraId="2270AA7A" w14:textId="77777777" w:rsidR="007E04DE" w:rsidRDefault="007E04DE" w:rsidP="007E04DE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>차원이 너무 높으면 시각화 어려</w:t>
            </w:r>
            <w:r>
              <w:rPr>
                <w:rFonts w:ascii="바탕" w:eastAsia="바탕" w:hAnsi="바탕" w:cs="바탕" w:hint="eastAsia"/>
              </w:rPr>
              <w:t>움</w:t>
            </w:r>
          </w:p>
          <w:p w14:paraId="5748DA31" w14:textId="77777777" w:rsidR="007E04DE" w:rsidRDefault="007E04DE" w:rsidP="007E04DE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 xml:space="preserve">2D 또는 3D로 변환하여 </w:t>
            </w:r>
            <w:proofErr w:type="spellStart"/>
            <w:r>
              <w:rPr>
                <w:rStyle w:val="a4"/>
              </w:rPr>
              <w:t>산점도</w:t>
            </w:r>
            <w:proofErr w:type="spellEnd"/>
            <w:r>
              <w:rPr>
                <w:rStyle w:val="a4"/>
              </w:rPr>
              <w:t>(Scatter Plot) 등으로 표현 가</w:t>
            </w:r>
            <w:r>
              <w:rPr>
                <w:rStyle w:val="a4"/>
                <w:rFonts w:ascii="바탕" w:eastAsia="바탕" w:hAnsi="바탕" w:cs="바탕" w:hint="eastAsia"/>
              </w:rPr>
              <w:t>능</w:t>
            </w:r>
          </w:p>
          <w:p w14:paraId="20E77BC5" w14:textId="77777777" w:rsidR="007E04DE" w:rsidRDefault="0057481E" w:rsidP="007E04DE">
            <w:pPr>
              <w:spacing w:after="0"/>
            </w:pPr>
            <w:r>
              <w:lastRenderedPageBreak/>
              <w:pict w14:anchorId="3207984A">
                <v:rect id="_x0000_i1031" style="width:0;height:1.5pt" o:hralign="center" o:hrstd="t" o:hr="t" fillcolor="#a0a0a0" stroked="f"/>
              </w:pict>
            </w:r>
          </w:p>
          <w:p w14:paraId="6B83F29B" w14:textId="77777777" w:rsidR="007E04DE" w:rsidRDefault="007E04DE" w:rsidP="007E04DE">
            <w:pPr>
              <w:pStyle w:val="1"/>
            </w:pPr>
            <w:r>
              <w:rPr>
                <w:rStyle w:val="a4"/>
                <w:b w:val="0"/>
                <w:bCs w:val="0"/>
              </w:rPr>
              <w:t>2️</w:t>
            </w:r>
            <w:r>
              <w:rPr>
                <w:rStyle w:val="a4"/>
                <w:rFonts w:ascii="MS Gothic" w:eastAsia="MS Gothic" w:hAnsi="MS Gothic" w:cs="MS Gothic" w:hint="eastAsia"/>
                <w:b w:val="0"/>
                <w:bCs w:val="0"/>
              </w:rPr>
              <w:t>⃣</w:t>
            </w:r>
            <w:r>
              <w:rPr>
                <w:rStyle w:val="a4"/>
                <w:b w:val="0"/>
                <w:bCs w:val="0"/>
              </w:rPr>
              <w:t xml:space="preserve"> 차원 축소 기법 종</w:t>
            </w:r>
            <w:r>
              <w:rPr>
                <w:rStyle w:val="a4"/>
                <w:rFonts w:ascii="바탕" w:eastAsia="바탕" w:hAnsi="바탕" w:cs="바탕" w:hint="eastAsia"/>
                <w:b w:val="0"/>
                <w:bCs w:val="0"/>
              </w:rPr>
              <w:t>류</w:t>
            </w:r>
          </w:p>
          <w:p w14:paraId="3FFF0D6F" w14:textId="77777777" w:rsidR="007E04DE" w:rsidRDefault="007E04DE" w:rsidP="007E04DE">
            <w:pPr>
              <w:pStyle w:val="a3"/>
            </w:pPr>
            <w:r>
              <w:rPr>
                <w:rFonts w:ascii="바탕" w:eastAsia="바탕" w:hAnsi="바탕" w:cs="바탕" w:hint="eastAsia"/>
              </w:rPr>
              <w:t>차원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축소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방법은</w:t>
            </w:r>
            <w:r>
              <w:t xml:space="preserve"> **</w:t>
            </w:r>
            <w:r>
              <w:rPr>
                <w:rFonts w:ascii="바탕" w:eastAsia="바탕" w:hAnsi="바탕" w:cs="바탕" w:hint="eastAsia"/>
              </w:rPr>
              <w:t>특징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선택</w:t>
            </w:r>
            <w:r>
              <w:t>(Feature Selection)**</w:t>
            </w:r>
            <w:r>
              <w:rPr>
                <w:rFonts w:ascii="바탕" w:eastAsia="바탕" w:hAnsi="바탕" w:cs="바탕" w:hint="eastAsia"/>
              </w:rPr>
              <w:t>과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특징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추출</w:t>
            </w:r>
            <w:r>
              <w:rPr>
                <w:rStyle w:val="a4"/>
              </w:rPr>
              <w:t>(Feature Extraction)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가지로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나뉜다</w:t>
            </w:r>
            <w:r>
              <w:t>.</w:t>
            </w:r>
          </w:p>
          <w:p w14:paraId="36B32F2B" w14:textId="77777777" w:rsidR="007E04DE" w:rsidRDefault="007E04DE" w:rsidP="007E04DE">
            <w:pPr>
              <w:pStyle w:val="2"/>
            </w:pPr>
            <w:r>
              <w:rPr>
                <w:rStyle w:val="a4"/>
                <w:b w:val="0"/>
                <w:bCs w:val="0"/>
              </w:rPr>
              <w:t>(1) 특징 선택 (Feature Selection)</w:t>
            </w:r>
          </w:p>
          <w:p w14:paraId="13256847" w14:textId="77777777" w:rsidR="007E04DE" w:rsidRDefault="007E04DE" w:rsidP="007E04DE">
            <w:pPr>
              <w:pStyle w:val="a3"/>
            </w:pPr>
            <w:r>
              <w:t xml:space="preserve">→ </w:t>
            </w:r>
            <w:r>
              <w:rPr>
                <w:rFonts w:ascii="바탕" w:eastAsia="바탕" w:hAnsi="바탕" w:cs="바탕" w:hint="eastAsia"/>
              </w:rPr>
              <w:t>중요한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속성만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골라서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사용</w:t>
            </w:r>
          </w:p>
          <w:p w14:paraId="1D1E359A" w14:textId="77777777" w:rsidR="007E04DE" w:rsidRDefault="007E04DE" w:rsidP="007E04DE">
            <w:pPr>
              <w:pStyle w:val="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a4"/>
                <w:b/>
                <w:bCs/>
              </w:rPr>
              <w:t xml:space="preserve">1. </w:t>
            </w:r>
            <w:r>
              <w:rPr>
                <w:rStyle w:val="a4"/>
                <w:rFonts w:ascii="바탕" w:eastAsia="바탕" w:hAnsi="바탕" w:cs="바탕" w:hint="eastAsia"/>
                <w:b/>
                <w:bCs/>
              </w:rPr>
              <w:t>필터</w:t>
            </w:r>
            <w:r>
              <w:rPr>
                <w:rStyle w:val="a4"/>
                <w:b/>
                <w:bCs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  <w:b/>
                <w:bCs/>
              </w:rPr>
              <w:t>방법</w:t>
            </w:r>
            <w:r>
              <w:rPr>
                <w:rStyle w:val="a4"/>
                <w:b/>
                <w:bCs/>
              </w:rPr>
              <w:t xml:space="preserve"> (Filter Methods)</w:t>
            </w:r>
          </w:p>
          <w:p w14:paraId="2AFB0533" w14:textId="77777777" w:rsidR="007E04DE" w:rsidRDefault="007E04DE" w:rsidP="007E04DE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>데이터의 통계적 속성을 이용하여 중요한 속성 선</w:t>
            </w:r>
            <w:r>
              <w:rPr>
                <w:rFonts w:ascii="바탕" w:eastAsia="바탕" w:hAnsi="바탕" w:cs="바탕" w:hint="eastAsia"/>
              </w:rPr>
              <w:t>택</w:t>
            </w:r>
          </w:p>
          <w:p w14:paraId="7B034E77" w14:textId="77777777" w:rsidR="007E04DE" w:rsidRDefault="007E04DE" w:rsidP="007E04DE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방법:</w:t>
            </w:r>
          </w:p>
          <w:p w14:paraId="48E61C5F" w14:textId="77777777" w:rsidR="007E04DE" w:rsidRDefault="007E04DE" w:rsidP="007E04DE">
            <w:pPr>
              <w:widowControl/>
              <w:numPr>
                <w:ilvl w:val="1"/>
                <w:numId w:val="16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분산 기반 선택</w:t>
            </w:r>
            <w:r>
              <w:t xml:space="preserve"> (Low Variance Filter) → 분산이 낮은 특성 제</w:t>
            </w:r>
            <w:r>
              <w:rPr>
                <w:rFonts w:ascii="바탕" w:eastAsia="바탕" w:hAnsi="바탕" w:cs="바탕" w:hint="eastAsia"/>
              </w:rPr>
              <w:t>거</w:t>
            </w:r>
          </w:p>
          <w:p w14:paraId="3EDB4D24" w14:textId="77777777" w:rsidR="007E04DE" w:rsidRDefault="007E04DE" w:rsidP="007E04DE">
            <w:pPr>
              <w:widowControl/>
              <w:numPr>
                <w:ilvl w:val="1"/>
                <w:numId w:val="16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상관관계 기반 선택</w:t>
            </w:r>
            <w:r>
              <w:t xml:space="preserve"> (Correlation Coefficient) → 상관관계가 높은 특성 제</w:t>
            </w:r>
            <w:r>
              <w:rPr>
                <w:rFonts w:ascii="바탕" w:eastAsia="바탕" w:hAnsi="바탕" w:cs="바탕" w:hint="eastAsia"/>
              </w:rPr>
              <w:t>거</w:t>
            </w:r>
          </w:p>
          <w:p w14:paraId="7E2B35BE" w14:textId="77777777" w:rsidR="007E04DE" w:rsidRDefault="007E04DE" w:rsidP="007E04DE">
            <w:pPr>
              <w:pStyle w:val="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a4"/>
                <w:b/>
                <w:bCs/>
              </w:rPr>
              <w:t xml:space="preserve">2. </w:t>
            </w:r>
            <w:r>
              <w:rPr>
                <w:rStyle w:val="a4"/>
                <w:rFonts w:ascii="바탕" w:eastAsia="바탕" w:hAnsi="바탕" w:cs="바탕" w:hint="eastAsia"/>
                <w:b/>
                <w:bCs/>
              </w:rPr>
              <w:t>래퍼</w:t>
            </w:r>
            <w:r>
              <w:rPr>
                <w:rStyle w:val="a4"/>
                <w:b/>
                <w:bCs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  <w:b/>
                <w:bCs/>
              </w:rPr>
              <w:t>방법</w:t>
            </w:r>
            <w:r>
              <w:rPr>
                <w:rStyle w:val="a4"/>
                <w:b/>
                <w:bCs/>
              </w:rPr>
              <w:t xml:space="preserve"> (Wrapper Methods)</w:t>
            </w:r>
          </w:p>
          <w:p w14:paraId="5AB9A7CB" w14:textId="77777777" w:rsidR="007E04DE" w:rsidRDefault="007E04DE" w:rsidP="007E04DE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>모델을 학습시켜 가장 성능이 좋은 특성을 선</w:t>
            </w:r>
            <w:r>
              <w:rPr>
                <w:rFonts w:ascii="바탕" w:eastAsia="바탕" w:hAnsi="바탕" w:cs="바탕" w:hint="eastAsia"/>
              </w:rPr>
              <w:t>택</w:t>
            </w:r>
          </w:p>
          <w:p w14:paraId="1F66F4A2" w14:textId="77777777" w:rsidR="007E04DE" w:rsidRDefault="007E04DE" w:rsidP="007E04DE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방법:</w:t>
            </w:r>
          </w:p>
          <w:p w14:paraId="4BC3B52E" w14:textId="77777777" w:rsidR="007E04DE" w:rsidRDefault="007E04DE" w:rsidP="007E04DE">
            <w:pPr>
              <w:widowControl/>
              <w:numPr>
                <w:ilvl w:val="1"/>
                <w:numId w:val="17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Recursive Feature Elimination (RFE)</w:t>
            </w:r>
            <w:r>
              <w:t xml:space="preserve"> → 중요하지 않은 속성을 하나씩 제</w:t>
            </w:r>
            <w:r>
              <w:rPr>
                <w:rFonts w:ascii="바탕" w:eastAsia="바탕" w:hAnsi="바탕" w:cs="바탕" w:hint="eastAsia"/>
              </w:rPr>
              <w:t>거</w:t>
            </w:r>
          </w:p>
          <w:p w14:paraId="2E0A86BF" w14:textId="77777777" w:rsidR="007E04DE" w:rsidRDefault="007E04DE" w:rsidP="007E04DE">
            <w:pPr>
              <w:widowControl/>
              <w:numPr>
                <w:ilvl w:val="1"/>
                <w:numId w:val="17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Forward/Backward Selection</w:t>
            </w:r>
            <w:r>
              <w:t xml:space="preserve"> → 하나씩 추가/제거하며 성능 비</w:t>
            </w:r>
            <w:r>
              <w:rPr>
                <w:rFonts w:ascii="바탕" w:eastAsia="바탕" w:hAnsi="바탕" w:cs="바탕" w:hint="eastAsia"/>
              </w:rPr>
              <w:t>교</w:t>
            </w:r>
          </w:p>
          <w:p w14:paraId="64E0097A" w14:textId="77777777" w:rsidR="007E04DE" w:rsidRDefault="007E04DE" w:rsidP="007E04DE">
            <w:pPr>
              <w:pStyle w:val="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a4"/>
                <w:b/>
                <w:bCs/>
              </w:rPr>
              <w:t xml:space="preserve">3. </w:t>
            </w:r>
            <w:r>
              <w:rPr>
                <w:rStyle w:val="a4"/>
                <w:rFonts w:ascii="바탕" w:eastAsia="바탕" w:hAnsi="바탕" w:cs="바탕" w:hint="eastAsia"/>
                <w:b/>
                <w:bCs/>
              </w:rPr>
              <w:t>임베디드</w:t>
            </w:r>
            <w:r>
              <w:rPr>
                <w:rStyle w:val="a4"/>
                <w:b/>
                <w:bCs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  <w:b/>
                <w:bCs/>
              </w:rPr>
              <w:t>방법</w:t>
            </w:r>
            <w:r>
              <w:rPr>
                <w:rStyle w:val="a4"/>
                <w:b/>
                <w:bCs/>
              </w:rPr>
              <w:t xml:space="preserve"> (Embedded Methods)</w:t>
            </w:r>
          </w:p>
          <w:p w14:paraId="01D88117" w14:textId="77777777" w:rsidR="007E04DE" w:rsidRDefault="007E04DE" w:rsidP="007E04DE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>모델 자체가 중요한 특성을 자동으로 선</w:t>
            </w:r>
            <w:r>
              <w:rPr>
                <w:rFonts w:ascii="바탕" w:eastAsia="바탕" w:hAnsi="바탕" w:cs="바탕" w:hint="eastAsia"/>
              </w:rPr>
              <w:t>택</w:t>
            </w:r>
          </w:p>
          <w:p w14:paraId="69DCF4D1" w14:textId="77777777" w:rsidR="007E04DE" w:rsidRDefault="007E04DE" w:rsidP="007E04DE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lastRenderedPageBreak/>
              <w:t>예제:</w:t>
            </w:r>
          </w:p>
          <w:p w14:paraId="5CA8EF3C" w14:textId="77777777" w:rsidR="007E04DE" w:rsidRDefault="007E04DE" w:rsidP="007E04DE">
            <w:pPr>
              <w:widowControl/>
              <w:numPr>
                <w:ilvl w:val="1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L1 정규화(Lasso Regression)</w:t>
            </w:r>
          </w:p>
          <w:p w14:paraId="57EEC48F" w14:textId="77777777" w:rsidR="007E04DE" w:rsidRDefault="007E04DE" w:rsidP="007E04DE">
            <w:pPr>
              <w:widowControl/>
              <w:numPr>
                <w:ilvl w:val="1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랜덤 포레스트(Random Forest) 중요도 기반 선</w:t>
            </w:r>
            <w:r>
              <w:rPr>
                <w:rStyle w:val="a4"/>
                <w:rFonts w:ascii="바탕" w:eastAsia="바탕" w:hAnsi="바탕" w:cs="바탕" w:hint="eastAsia"/>
              </w:rPr>
              <w:t>택</w:t>
            </w:r>
          </w:p>
          <w:p w14:paraId="7DF79423" w14:textId="77777777" w:rsidR="007E04DE" w:rsidRDefault="0057481E" w:rsidP="007E04DE">
            <w:pPr>
              <w:spacing w:after="0"/>
            </w:pPr>
            <w:r>
              <w:pict w14:anchorId="686A0DD2">
                <v:rect id="_x0000_i1032" style="width:0;height:1.5pt" o:hralign="center" o:hrstd="t" o:hr="t" fillcolor="#a0a0a0" stroked="f"/>
              </w:pict>
            </w:r>
          </w:p>
          <w:p w14:paraId="1DFAFC07" w14:textId="77777777" w:rsidR="007E04DE" w:rsidRDefault="007E04DE" w:rsidP="007E04DE">
            <w:pPr>
              <w:pStyle w:val="2"/>
            </w:pPr>
            <w:r>
              <w:rPr>
                <w:rStyle w:val="a4"/>
                <w:b w:val="0"/>
                <w:bCs w:val="0"/>
              </w:rPr>
              <w:t>(2) 특징 추출 (Feature Extraction)</w:t>
            </w:r>
          </w:p>
          <w:p w14:paraId="40A34F04" w14:textId="77777777" w:rsidR="007E04DE" w:rsidRDefault="007E04DE" w:rsidP="007E04DE">
            <w:pPr>
              <w:pStyle w:val="a3"/>
            </w:pPr>
            <w:r>
              <w:t xml:space="preserve">→ </w:t>
            </w:r>
            <w:r>
              <w:rPr>
                <w:rFonts w:ascii="바탕" w:eastAsia="바탕" w:hAnsi="바탕" w:cs="바탕" w:hint="eastAsia"/>
              </w:rPr>
              <w:t>기존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데이터를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새로운</w:t>
            </w:r>
            <w: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</w:rPr>
              <w:t>저차원</w:t>
            </w:r>
            <w:proofErr w:type="spellEnd"/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데이터로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변환</w:t>
            </w:r>
          </w:p>
          <w:p w14:paraId="541B2850" w14:textId="77777777" w:rsidR="007E04DE" w:rsidRDefault="007E04DE" w:rsidP="007E04DE">
            <w:pPr>
              <w:pStyle w:val="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a4"/>
                <w:b/>
                <w:bCs/>
              </w:rPr>
              <w:t xml:space="preserve">1. </w:t>
            </w:r>
            <w:r>
              <w:rPr>
                <w:rStyle w:val="a4"/>
                <w:rFonts w:ascii="바탕" w:eastAsia="바탕" w:hAnsi="바탕" w:cs="바탕" w:hint="eastAsia"/>
                <w:b/>
                <w:bCs/>
              </w:rPr>
              <w:t>주성분</w:t>
            </w:r>
            <w:r>
              <w:rPr>
                <w:rStyle w:val="a4"/>
                <w:b/>
                <w:bCs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  <w:b/>
                <w:bCs/>
              </w:rPr>
              <w:t>분석</w:t>
            </w:r>
            <w:r>
              <w:rPr>
                <w:rStyle w:val="a4"/>
                <w:b/>
                <w:bCs/>
              </w:rPr>
              <w:t xml:space="preserve"> (PCA, Principal Component Analysis)</w:t>
            </w:r>
          </w:p>
          <w:p w14:paraId="30E6796D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✔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핵심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개념</w:t>
            </w:r>
            <w:r>
              <w:rPr>
                <w:rStyle w:val="a4"/>
              </w:rPr>
              <w:t>:</w:t>
            </w:r>
          </w:p>
          <w:p w14:paraId="14CD27D0" w14:textId="77777777" w:rsidR="007E04DE" w:rsidRDefault="007E04DE" w:rsidP="007E04DE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>데이터의 분산을 가장 잘 설명하는 방향(주성분, Principal Components)으로 변</w:t>
            </w:r>
            <w:r>
              <w:rPr>
                <w:rFonts w:ascii="바탕" w:eastAsia="바탕" w:hAnsi="바탕" w:cs="바탕" w:hint="eastAsia"/>
              </w:rPr>
              <w:t>환</w:t>
            </w:r>
          </w:p>
          <w:p w14:paraId="1D7D088B" w14:textId="77777777" w:rsidR="007E04DE" w:rsidRDefault="007E04DE" w:rsidP="007E04DE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 xml:space="preserve">고차원의 데이터를 </w:t>
            </w:r>
            <w:proofErr w:type="spellStart"/>
            <w:r>
              <w:t>저차원</w:t>
            </w:r>
            <w:proofErr w:type="spellEnd"/>
            <w:r>
              <w:t xml:space="preserve"> 공간으로 축</w:t>
            </w:r>
            <w:r>
              <w:rPr>
                <w:rFonts w:ascii="바탕" w:eastAsia="바탕" w:hAnsi="바탕" w:cs="바탕" w:hint="eastAsia"/>
              </w:rPr>
              <w:t>소</w:t>
            </w:r>
          </w:p>
          <w:p w14:paraId="60BD75E4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✔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적용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예시</w:t>
            </w:r>
            <w:r>
              <w:rPr>
                <w:rStyle w:val="a4"/>
              </w:rPr>
              <w:t>:</w:t>
            </w:r>
          </w:p>
          <w:p w14:paraId="5F608AE9" w14:textId="77777777" w:rsidR="007E04DE" w:rsidRDefault="007E04DE" w:rsidP="007E04DE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100개의 특성을 가진 데이터 → 2~3개 주성분으로 변환 가</w:t>
            </w:r>
            <w:r>
              <w:rPr>
                <w:rStyle w:val="a4"/>
                <w:rFonts w:ascii="바탕" w:eastAsia="바탕" w:hAnsi="바탕" w:cs="바탕" w:hint="eastAsia"/>
              </w:rPr>
              <w:t>능</w:t>
            </w:r>
          </w:p>
          <w:p w14:paraId="15BDF9BE" w14:textId="77777777" w:rsidR="007E04DE" w:rsidRDefault="007E04DE" w:rsidP="007E04DE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이미지 처리, 음성 분석, 금융 데이터에서 많이 사</w:t>
            </w:r>
            <w:r>
              <w:rPr>
                <w:rStyle w:val="a4"/>
                <w:rFonts w:ascii="바탕" w:eastAsia="바탕" w:hAnsi="바탕" w:cs="바탕" w:hint="eastAsia"/>
              </w:rPr>
              <w:t>용</w:t>
            </w:r>
          </w:p>
          <w:p w14:paraId="3422B37C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✔</w:t>
            </w:r>
            <w:r>
              <w:t xml:space="preserve"> </w:t>
            </w:r>
            <w:r>
              <w:rPr>
                <w:rStyle w:val="a4"/>
              </w:rPr>
              <w:t>Orange 3</w:t>
            </w:r>
            <w:r>
              <w:rPr>
                <w:rStyle w:val="a4"/>
                <w:rFonts w:ascii="바탕" w:eastAsia="바탕" w:hAnsi="바탕" w:cs="바탕" w:hint="eastAsia"/>
              </w:rPr>
              <w:t>에서</w:t>
            </w:r>
            <w:r>
              <w:rPr>
                <w:rStyle w:val="a4"/>
              </w:rPr>
              <w:t xml:space="preserve"> PCA </w:t>
            </w:r>
            <w:r>
              <w:rPr>
                <w:rStyle w:val="a4"/>
                <w:rFonts w:ascii="바탕" w:eastAsia="바탕" w:hAnsi="바탕" w:cs="바탕" w:hint="eastAsia"/>
              </w:rPr>
              <w:t>실행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방법</w:t>
            </w:r>
            <w:r>
              <w:rPr>
                <w:rStyle w:val="a4"/>
              </w:rPr>
              <w:t>:</w:t>
            </w:r>
          </w:p>
          <w:p w14:paraId="324C5E23" w14:textId="77777777" w:rsidR="007E04DE" w:rsidRDefault="007E04DE" w:rsidP="007E04D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proofErr w:type="spellStart"/>
            <w:r>
              <w:rPr>
                <w:rStyle w:val="HTML"/>
                <w:rFonts w:eastAsiaTheme="minorEastAsia"/>
              </w:rPr>
              <w:t>Preprocess</w:t>
            </w:r>
            <w:proofErr w:type="spellEnd"/>
            <w:r>
              <w:t xml:space="preserve"> 위젯에서 </w:t>
            </w:r>
            <w:r>
              <w:rPr>
                <w:rStyle w:val="HTML"/>
                <w:rFonts w:eastAsiaTheme="minorEastAsia"/>
              </w:rPr>
              <w:t>Principal Component Analysis (PCA)</w:t>
            </w:r>
            <w:r>
              <w:t xml:space="preserve"> 선</w:t>
            </w:r>
            <w:r>
              <w:rPr>
                <w:rFonts w:ascii="바탕" w:eastAsia="바탕" w:hAnsi="바탕" w:cs="바탕" w:hint="eastAsia"/>
              </w:rPr>
              <w:t>택</w:t>
            </w:r>
          </w:p>
          <w:p w14:paraId="36C42022" w14:textId="77777777" w:rsidR="007E04DE" w:rsidRDefault="007E04DE" w:rsidP="007E04D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>원하는 차원 수 설정 후 적</w:t>
            </w:r>
            <w:r>
              <w:rPr>
                <w:rFonts w:ascii="바탕" w:eastAsia="바탕" w:hAnsi="바탕" w:cs="바탕" w:hint="eastAsia"/>
              </w:rPr>
              <w:t>용</w:t>
            </w:r>
          </w:p>
          <w:p w14:paraId="1D1193C4" w14:textId="77777777" w:rsidR="007E04DE" w:rsidRDefault="0057481E" w:rsidP="007E04DE">
            <w:pPr>
              <w:spacing w:after="0"/>
            </w:pPr>
            <w:r>
              <w:pict w14:anchorId="47A1214F">
                <v:rect id="_x0000_i1033" style="width:0;height:1.5pt" o:hralign="center" o:hrstd="t" o:hr="t" fillcolor="#a0a0a0" stroked="f"/>
              </w:pict>
            </w:r>
          </w:p>
          <w:p w14:paraId="465E90C2" w14:textId="77777777" w:rsidR="007E04DE" w:rsidRDefault="007E04DE" w:rsidP="007E04DE">
            <w:pPr>
              <w:pStyle w:val="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a4"/>
                <w:b/>
                <w:bCs/>
              </w:rPr>
              <w:t xml:space="preserve">2. </w:t>
            </w:r>
            <w:proofErr w:type="spellStart"/>
            <w:r>
              <w:rPr>
                <w:rStyle w:val="a4"/>
                <w:rFonts w:ascii="바탕" w:eastAsia="바탕" w:hAnsi="바탕" w:cs="바탕" w:hint="eastAsia"/>
                <w:b/>
                <w:bCs/>
              </w:rPr>
              <w:t>선형판별분석</w:t>
            </w:r>
            <w:proofErr w:type="spellEnd"/>
            <w:r>
              <w:rPr>
                <w:rStyle w:val="a4"/>
                <w:b/>
                <w:bCs/>
              </w:rPr>
              <w:t xml:space="preserve"> (LDA, Linear Discriminant Analysis)</w:t>
            </w:r>
          </w:p>
          <w:p w14:paraId="34E4320D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lastRenderedPageBreak/>
              <w:t>✔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핵심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개념</w:t>
            </w:r>
            <w:r>
              <w:rPr>
                <w:rStyle w:val="a4"/>
              </w:rPr>
              <w:t>:</w:t>
            </w:r>
          </w:p>
          <w:p w14:paraId="3160F2D1" w14:textId="77777777" w:rsidR="007E04DE" w:rsidRDefault="007E04DE" w:rsidP="007E04DE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클래스 간 분리를 극대화하는 방향으로 변</w:t>
            </w:r>
            <w:r>
              <w:rPr>
                <w:rStyle w:val="a4"/>
                <w:rFonts w:ascii="바탕" w:eastAsia="바탕" w:hAnsi="바탕" w:cs="바탕" w:hint="eastAsia"/>
              </w:rPr>
              <w:t>환</w:t>
            </w:r>
          </w:p>
          <w:p w14:paraId="6F500A73" w14:textId="77777777" w:rsidR="007E04DE" w:rsidRDefault="007E04DE" w:rsidP="007E04DE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PCA와 다르게 지도학습(Supervised Learning) 기</w:t>
            </w:r>
            <w:r>
              <w:rPr>
                <w:rStyle w:val="a4"/>
                <w:rFonts w:ascii="바탕" w:eastAsia="바탕" w:hAnsi="바탕" w:cs="바탕" w:hint="eastAsia"/>
              </w:rPr>
              <w:t>반</w:t>
            </w:r>
          </w:p>
          <w:p w14:paraId="6CADC567" w14:textId="77777777" w:rsidR="007E04DE" w:rsidRDefault="007E04DE" w:rsidP="007E04DE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>분류(Classification) 문제에서 효과</w:t>
            </w:r>
            <w:r>
              <w:rPr>
                <w:rFonts w:ascii="바탕" w:eastAsia="바탕" w:hAnsi="바탕" w:cs="바탕" w:hint="eastAsia"/>
              </w:rPr>
              <w:t>적</w:t>
            </w:r>
          </w:p>
          <w:p w14:paraId="617AE259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✔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예제</w:t>
            </w:r>
            <w:r>
              <w:rPr>
                <w:rStyle w:val="a4"/>
              </w:rPr>
              <w:t>:</w:t>
            </w:r>
          </w:p>
          <w:p w14:paraId="424A59C2" w14:textId="77777777" w:rsidR="007E04DE" w:rsidRDefault="007E04DE" w:rsidP="007E04DE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얼굴 인식(Face Recognition)</w:t>
            </w:r>
          </w:p>
          <w:p w14:paraId="396230C2" w14:textId="77777777" w:rsidR="007E04DE" w:rsidRDefault="007E04DE" w:rsidP="007E04DE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텍스트 분류(Text Classification)</w:t>
            </w:r>
          </w:p>
          <w:p w14:paraId="06F54EAF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✔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차이점</w:t>
            </w:r>
            <w:r>
              <w:rPr>
                <w:rStyle w:val="a4"/>
              </w:rPr>
              <w:t>:</w:t>
            </w:r>
          </w:p>
          <w:p w14:paraId="0BD838A3" w14:textId="77777777" w:rsidR="007E04DE" w:rsidRDefault="007E04DE" w:rsidP="007E04DE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PCA</w:t>
            </w:r>
            <w:r>
              <w:t xml:space="preserve">는 분산을 극대화, </w:t>
            </w:r>
            <w:r>
              <w:rPr>
                <w:rStyle w:val="a4"/>
              </w:rPr>
              <w:t>LDA</w:t>
            </w:r>
            <w:r>
              <w:t>는 클래스 분리를 극대</w:t>
            </w:r>
            <w:r>
              <w:rPr>
                <w:rFonts w:ascii="바탕" w:eastAsia="바탕" w:hAnsi="바탕" w:cs="바탕" w:hint="eastAsia"/>
              </w:rPr>
              <w:t>화</w:t>
            </w:r>
          </w:p>
          <w:p w14:paraId="01018D60" w14:textId="77777777" w:rsidR="007E04DE" w:rsidRDefault="0057481E" w:rsidP="007E04DE">
            <w:pPr>
              <w:spacing w:after="0"/>
            </w:pPr>
            <w:r>
              <w:pict w14:anchorId="0B879C62">
                <v:rect id="_x0000_i1034" style="width:0;height:1.5pt" o:hralign="center" o:hrstd="t" o:hr="t" fillcolor="#a0a0a0" stroked="f"/>
              </w:pict>
            </w:r>
          </w:p>
          <w:p w14:paraId="33994C48" w14:textId="77777777" w:rsidR="007E04DE" w:rsidRDefault="007E04DE" w:rsidP="007E04DE">
            <w:pPr>
              <w:pStyle w:val="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a4"/>
                <w:b/>
                <w:bCs/>
              </w:rPr>
              <w:t xml:space="preserve">3. t-SNE (t-Distributed Stochastic </w:t>
            </w:r>
            <w:proofErr w:type="spellStart"/>
            <w:r>
              <w:rPr>
                <w:rStyle w:val="a4"/>
                <w:b/>
                <w:bCs/>
              </w:rPr>
              <w:t>Neighbor</w:t>
            </w:r>
            <w:proofErr w:type="spellEnd"/>
            <w:r>
              <w:rPr>
                <w:rStyle w:val="a4"/>
                <w:b/>
                <w:bCs/>
              </w:rPr>
              <w:t xml:space="preserve"> Embedding)</w:t>
            </w:r>
          </w:p>
          <w:p w14:paraId="1B1026AC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✔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핵심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개념</w:t>
            </w:r>
            <w:r>
              <w:rPr>
                <w:rStyle w:val="a4"/>
              </w:rPr>
              <w:t>:</w:t>
            </w:r>
          </w:p>
          <w:p w14:paraId="55A86285" w14:textId="77777777" w:rsidR="007E04DE" w:rsidRDefault="007E04DE" w:rsidP="007E04DE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 xml:space="preserve">고차원 데이터를 </w:t>
            </w:r>
            <w:r>
              <w:rPr>
                <w:rStyle w:val="a4"/>
              </w:rPr>
              <w:t xml:space="preserve">2D 또는 3D로 </w:t>
            </w:r>
            <w:proofErr w:type="spellStart"/>
            <w:r>
              <w:rPr>
                <w:rStyle w:val="a4"/>
              </w:rPr>
              <w:t>시각화하는</w:t>
            </w:r>
            <w:proofErr w:type="spellEnd"/>
            <w:r>
              <w:rPr>
                <w:rStyle w:val="a4"/>
              </w:rPr>
              <w:t xml:space="preserve"> 데 특화된 방</w:t>
            </w:r>
            <w:r>
              <w:rPr>
                <w:rStyle w:val="a4"/>
                <w:rFonts w:ascii="바탕" w:eastAsia="바탕" w:hAnsi="바탕" w:cs="바탕" w:hint="eastAsia"/>
              </w:rPr>
              <w:t>법</w:t>
            </w:r>
          </w:p>
          <w:p w14:paraId="37D87C32" w14:textId="77777777" w:rsidR="007E04DE" w:rsidRDefault="007E04DE" w:rsidP="007E04DE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t>데이터 포인트 간의 관계를 유지하며 차원 축</w:t>
            </w:r>
            <w:r>
              <w:rPr>
                <w:rFonts w:ascii="바탕" w:eastAsia="바탕" w:hAnsi="바탕" w:cs="바탕" w:hint="eastAsia"/>
              </w:rPr>
              <w:t>소</w:t>
            </w:r>
          </w:p>
          <w:p w14:paraId="07214D4E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✔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예제</w:t>
            </w:r>
            <w:r>
              <w:rPr>
                <w:rStyle w:val="a4"/>
              </w:rPr>
              <w:t>:</w:t>
            </w:r>
          </w:p>
          <w:p w14:paraId="239F5339" w14:textId="77777777" w:rsidR="007E04DE" w:rsidRDefault="007E04DE" w:rsidP="007E04DE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클러스터링(Clustering)에서 데이터 구조 시각</w:t>
            </w:r>
            <w:r>
              <w:rPr>
                <w:rStyle w:val="a4"/>
                <w:rFonts w:ascii="바탕" w:eastAsia="바탕" w:hAnsi="바탕" w:cs="바탕" w:hint="eastAsia"/>
              </w:rPr>
              <w:t>화</w:t>
            </w:r>
          </w:p>
          <w:p w14:paraId="324879CA" w14:textId="77777777" w:rsidR="007E04DE" w:rsidRDefault="007E04DE" w:rsidP="007E04DE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before="100" w:beforeAutospacing="1" w:after="100" w:afterAutospacing="1" w:line="240" w:lineRule="auto"/>
            </w:pPr>
            <w:r>
              <w:rPr>
                <w:rStyle w:val="a4"/>
              </w:rPr>
              <w:t>자연어 처리(NLP)에서 단어 벡터 시각</w:t>
            </w:r>
            <w:r>
              <w:rPr>
                <w:rStyle w:val="a4"/>
                <w:rFonts w:ascii="바탕" w:eastAsia="바탕" w:hAnsi="바탕" w:cs="바탕" w:hint="eastAsia"/>
              </w:rPr>
              <w:t>화</w:t>
            </w:r>
          </w:p>
          <w:p w14:paraId="21750A2F" w14:textId="77777777" w:rsidR="007E04DE" w:rsidRDefault="007E04DE" w:rsidP="007E04DE">
            <w:pPr>
              <w:pStyle w:val="a3"/>
            </w:pPr>
            <w:r>
              <w:rPr>
                <w:rFonts w:ascii="Segoe UI Emoji" w:hAnsi="Segoe UI Emoji" w:cs="Segoe UI Emoji"/>
              </w:rPr>
              <w:t>✔</w:t>
            </w:r>
            <w:r>
              <w:t xml:space="preserve"> </w:t>
            </w:r>
            <w:r>
              <w:rPr>
                <w:rStyle w:val="a4"/>
              </w:rPr>
              <w:t>Orange 3</w:t>
            </w:r>
            <w:r>
              <w:rPr>
                <w:rStyle w:val="a4"/>
                <w:rFonts w:ascii="바탕" w:eastAsia="바탕" w:hAnsi="바탕" w:cs="바탕" w:hint="eastAsia"/>
              </w:rPr>
              <w:t>에서</w:t>
            </w:r>
            <w:r>
              <w:rPr>
                <w:rStyle w:val="a4"/>
              </w:rPr>
              <w:t xml:space="preserve"> t-SNE </w:t>
            </w:r>
            <w:r>
              <w:rPr>
                <w:rStyle w:val="a4"/>
                <w:rFonts w:ascii="바탕" w:eastAsia="바탕" w:hAnsi="바탕" w:cs="바탕" w:hint="eastAsia"/>
              </w:rPr>
              <w:t>실행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방법</w:t>
            </w:r>
            <w:r>
              <w:rPr>
                <w:rStyle w:val="a4"/>
              </w:rPr>
              <w:t>:</w:t>
            </w:r>
            <w:r>
              <w:br/>
              <w:t>1️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HTML"/>
              </w:rPr>
              <w:t>t-SNE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위젯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추가</w:t>
            </w:r>
            <w:r>
              <w:br/>
              <w:t>2️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데이터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입력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후</w:t>
            </w:r>
            <w:r>
              <w:t xml:space="preserve"> </w:t>
            </w:r>
            <w:r>
              <w:rPr>
                <w:rStyle w:val="HTML"/>
              </w:rPr>
              <w:t xml:space="preserve">Number of components = 2 or </w:t>
            </w:r>
            <w:r>
              <w:rPr>
                <w:rStyle w:val="HTML"/>
              </w:rPr>
              <w:lastRenderedPageBreak/>
              <w:t>3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설정</w:t>
            </w:r>
            <w:r>
              <w:br/>
              <w:t>3️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시각화</w:t>
            </w:r>
            <w:r>
              <w:rPr>
                <w:rStyle w:val="a4"/>
              </w:rPr>
              <w:t xml:space="preserve">(Scatter Plot) </w:t>
            </w:r>
            <w:r>
              <w:rPr>
                <w:rStyle w:val="a4"/>
                <w:rFonts w:ascii="바탕" w:eastAsia="바탕" w:hAnsi="바탕" w:cs="바탕" w:hint="eastAsia"/>
              </w:rPr>
              <w:t>연결하여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결과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확인</w:t>
            </w:r>
          </w:p>
          <w:p w14:paraId="221471B6" w14:textId="77777777" w:rsidR="007E04DE" w:rsidRDefault="0057481E" w:rsidP="007E04DE">
            <w:r>
              <w:pict w14:anchorId="6C87166B">
                <v:rect id="_x0000_i1035" style="width:0;height:1.5pt" o:hralign="center" o:hrstd="t" o:hr="t" fillcolor="#a0a0a0" stroked="f"/>
              </w:pict>
            </w:r>
          </w:p>
          <w:p w14:paraId="055B1548" w14:textId="77777777" w:rsidR="007E04DE" w:rsidRDefault="007E04DE" w:rsidP="007E04DE">
            <w:pPr>
              <w:pStyle w:val="1"/>
            </w:pPr>
            <w:r>
              <w:rPr>
                <w:rStyle w:val="a4"/>
                <w:b w:val="0"/>
                <w:bCs w:val="0"/>
              </w:rPr>
              <w:t>3️</w:t>
            </w:r>
            <w:r>
              <w:rPr>
                <w:rStyle w:val="a4"/>
                <w:rFonts w:ascii="MS Gothic" w:eastAsia="MS Gothic" w:hAnsi="MS Gothic" w:cs="MS Gothic" w:hint="eastAsia"/>
                <w:b w:val="0"/>
                <w:bCs w:val="0"/>
              </w:rPr>
              <w:t>⃣</w:t>
            </w:r>
            <w:r>
              <w:rPr>
                <w:rStyle w:val="a4"/>
                <w:b w:val="0"/>
                <w:bCs w:val="0"/>
              </w:rPr>
              <w:t xml:space="preserve"> 차원 축소 기법 비</w:t>
            </w:r>
            <w:r>
              <w:rPr>
                <w:rStyle w:val="a4"/>
                <w:rFonts w:ascii="바탕" w:eastAsia="바탕" w:hAnsi="바탕" w:cs="바탕" w:hint="eastAsia"/>
                <w:b w:val="0"/>
                <w:bCs w:val="0"/>
              </w:rPr>
              <w:t>교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9"/>
              <w:gridCol w:w="2306"/>
              <w:gridCol w:w="742"/>
              <w:gridCol w:w="767"/>
            </w:tblGrid>
            <w:tr w:rsidR="007E04DE" w14:paraId="2D13E963" w14:textId="77777777" w:rsidTr="007E04D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C2D8C" w14:textId="77777777" w:rsidR="007E04DE" w:rsidRDefault="007E04DE" w:rsidP="007E04D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바탕" w:eastAsia="바탕" w:hAnsi="바탕" w:cs="바탕" w:hint="eastAsia"/>
                      <w:b/>
                      <w:bCs/>
                    </w:rPr>
                    <w:t>기법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7C04CA" w14:textId="77777777" w:rsidR="007E04DE" w:rsidRDefault="007E04DE" w:rsidP="007E04D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바탕" w:eastAsia="바탕" w:hAnsi="바탕" w:cs="바탕" w:hint="eastAsia"/>
                      <w:b/>
                      <w:bCs/>
                    </w:rPr>
                    <w:t>설명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08450" w14:textId="77777777" w:rsidR="007E04DE" w:rsidRDefault="007E04DE" w:rsidP="007E04D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바탕" w:eastAsia="바탕" w:hAnsi="바탕" w:cs="바탕" w:hint="eastAsia"/>
                      <w:b/>
                      <w:bCs/>
                    </w:rPr>
                    <w:t>적용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rFonts w:ascii="바탕" w:eastAsia="바탕" w:hAnsi="바탕" w:cs="바탕" w:hint="eastAsia"/>
                      <w:b/>
                      <w:bCs/>
                    </w:rPr>
                    <w:t>방식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BD1E" w14:textId="77777777" w:rsidR="007E04DE" w:rsidRDefault="007E04DE" w:rsidP="007E04D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바탕" w:eastAsia="바탕" w:hAnsi="바탕" w:cs="바탕" w:hint="eastAsia"/>
                      <w:b/>
                      <w:bCs/>
                    </w:rPr>
                    <w:t>지도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ascii="바탕" w:eastAsia="바탕" w:hAnsi="바탕" w:cs="바탕" w:hint="eastAsia"/>
                      <w:b/>
                      <w:bCs/>
                    </w:rPr>
                    <w:t>비지도</w:t>
                  </w:r>
                </w:p>
              </w:tc>
            </w:tr>
            <w:tr w:rsidR="007E04DE" w14:paraId="0BCE4C55" w14:textId="77777777" w:rsidTr="007E04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D4B5C" w14:textId="77777777" w:rsidR="007E04DE" w:rsidRDefault="007E04DE" w:rsidP="007E04DE">
                  <w:r>
                    <w:rPr>
                      <w:rStyle w:val="a4"/>
                    </w:rPr>
                    <w:t>PCA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104CD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데이터의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분산을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최대한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유지하며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차원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축소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21A64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선형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변환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B5A26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비지도</w:t>
                  </w:r>
                </w:p>
              </w:tc>
            </w:tr>
            <w:tr w:rsidR="007E04DE" w14:paraId="7A01836C" w14:textId="77777777" w:rsidTr="007E04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31B45" w14:textId="77777777" w:rsidR="007E04DE" w:rsidRDefault="007E04DE" w:rsidP="007E04DE">
                  <w:r>
                    <w:rPr>
                      <w:rStyle w:val="a4"/>
                    </w:rPr>
                    <w:t>LDA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9D700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클래스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간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분리를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최대화하는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방향으로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변환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C9BF91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선형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변환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6E9BB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지도</w:t>
                  </w:r>
                </w:p>
              </w:tc>
            </w:tr>
            <w:tr w:rsidR="007E04DE" w14:paraId="5BAE53BC" w14:textId="77777777" w:rsidTr="007E04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BB3EE" w14:textId="77777777" w:rsidR="007E04DE" w:rsidRDefault="007E04DE" w:rsidP="007E04DE">
                  <w:r>
                    <w:rPr>
                      <w:rStyle w:val="a4"/>
                    </w:rPr>
                    <w:t>t-SNE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2884D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데이터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포인트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간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거리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유지하며</w:t>
                  </w:r>
                  <w:r>
                    <w:t xml:space="preserve"> </w:t>
                  </w:r>
                  <w:proofErr w:type="spellStart"/>
                  <w:r>
                    <w:rPr>
                      <w:rFonts w:ascii="바탕" w:eastAsia="바탕" w:hAnsi="바탕" w:cs="바탕" w:hint="eastAsia"/>
                    </w:rPr>
                    <w:t>저차원</w:t>
                  </w:r>
                  <w:proofErr w:type="spellEnd"/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표현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3DFD1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비선형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변환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E39DA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비지도</w:t>
                  </w:r>
                </w:p>
              </w:tc>
            </w:tr>
            <w:tr w:rsidR="007E04DE" w14:paraId="79A99EFB" w14:textId="77777777" w:rsidTr="007E04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F30BB" w14:textId="77777777" w:rsidR="007E04DE" w:rsidRDefault="007E04DE" w:rsidP="007E04DE">
                  <w:r>
                    <w:rPr>
                      <w:rStyle w:val="a4"/>
                    </w:rPr>
                    <w:t>Feature Selection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D632E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중요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속성만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선택하여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차원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축소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22AF1B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직접</w:t>
                  </w:r>
                  <w:r>
                    <w:t xml:space="preserve"> </w:t>
                  </w:r>
                  <w:r>
                    <w:rPr>
                      <w:rFonts w:ascii="바탕" w:eastAsia="바탕" w:hAnsi="바탕" w:cs="바탕" w:hint="eastAsia"/>
                    </w:rPr>
                    <w:t>선택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47F05" w14:textId="77777777" w:rsidR="007E04DE" w:rsidRDefault="007E04DE" w:rsidP="007E04DE">
                  <w:r>
                    <w:rPr>
                      <w:rFonts w:ascii="바탕" w:eastAsia="바탕" w:hAnsi="바탕" w:cs="바탕" w:hint="eastAsia"/>
                    </w:rPr>
                    <w:t>지도</w:t>
                  </w:r>
                  <w:r>
                    <w:t>/</w:t>
                  </w:r>
                  <w:r>
                    <w:rPr>
                      <w:rFonts w:ascii="바탕" w:eastAsia="바탕" w:hAnsi="바탕" w:cs="바탕" w:hint="eastAsia"/>
                    </w:rPr>
                    <w:t>비지도</w:t>
                  </w:r>
                </w:p>
              </w:tc>
            </w:tr>
          </w:tbl>
          <w:p w14:paraId="5C730374" w14:textId="77777777" w:rsidR="007E04DE" w:rsidRPr="007E04DE" w:rsidRDefault="007E04DE" w:rsidP="007E04D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E04D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L1, L2 </w:t>
            </w:r>
            <w:r w:rsidRPr="007E04DE">
              <w:rPr>
                <w:rFonts w:ascii="바탕" w:eastAsia="바탕" w:hAnsi="바탕" w:cs="바탕" w:hint="eastAsia"/>
                <w:b/>
                <w:bCs/>
                <w:sz w:val="27"/>
                <w:szCs w:val="27"/>
              </w:rPr>
              <w:t>정규화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(Regularization)</w:t>
            </w:r>
            <w:r w:rsidRPr="007E04DE">
              <w:rPr>
                <w:rFonts w:ascii="바탕" w:eastAsia="바탕" w:hAnsi="바탕" w:cs="바탕" w:hint="eastAsia"/>
                <w:b/>
                <w:bCs/>
                <w:sz w:val="27"/>
                <w:szCs w:val="27"/>
              </w:rPr>
              <w:t>란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?</w:t>
            </w:r>
          </w:p>
          <w:p w14:paraId="4358541B" w14:textId="77777777" w:rsidR="007E04DE" w:rsidRPr="007E04DE" w:rsidRDefault="007E04DE" w:rsidP="007E04D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정규화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(Regularization)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는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모델의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복잡도를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줄이고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04DE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과적합</w:t>
            </w:r>
            <w:proofErr w:type="spellEnd"/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(Overfitting)</w:t>
            </w:r>
            <w:r w:rsidRPr="007E04DE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을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방지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하는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기법이다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9F56EB" w14:textId="77777777" w:rsidR="007E04DE" w:rsidRPr="007E04DE" w:rsidRDefault="007E04DE" w:rsidP="007E04DE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L1 </w:t>
            </w:r>
            <w:r w:rsidRPr="007E04DE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정규화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(Lasso, Least Absolute Shrinkage and Selection Operator)</w:t>
            </w:r>
          </w:p>
          <w:p w14:paraId="31D6374F" w14:textId="77777777" w:rsidR="007E04DE" w:rsidRPr="007E04DE" w:rsidRDefault="007E04DE" w:rsidP="007E04DE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불필요한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특성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>(Feature)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을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으로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만들어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변수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선택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(Feature Selection)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역할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수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행</w:t>
            </w:r>
          </w:p>
          <w:p w14:paraId="0214A58C" w14:textId="77777777" w:rsidR="007E04DE" w:rsidRPr="007E04DE" w:rsidRDefault="007E04DE" w:rsidP="007E04DE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L2 </w:t>
            </w:r>
            <w:r w:rsidRPr="007E04DE">
              <w:rPr>
                <w:rFonts w:ascii="바탕" w:eastAsia="바탕" w:hAnsi="바탕" w:cs="바탕" w:hint="eastAsia"/>
                <w:b/>
                <w:bCs/>
                <w:sz w:val="24"/>
                <w:szCs w:val="24"/>
              </w:rPr>
              <w:t>정규화</w:t>
            </w:r>
            <w:r w:rsidRPr="007E0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(Ridge Regression)</w:t>
            </w:r>
          </w:p>
          <w:p w14:paraId="6D1FA926" w14:textId="77777777" w:rsidR="007E04DE" w:rsidRPr="007E04DE" w:rsidRDefault="007E04DE" w:rsidP="007E04DE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가중치를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에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가깝게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만들어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모델의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복잡도를</w:t>
            </w:r>
            <w:r w:rsidRPr="007E0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4DE">
              <w:rPr>
                <w:rFonts w:ascii="바탕" w:eastAsia="바탕" w:hAnsi="바탕" w:cs="바탕" w:hint="eastAsia"/>
                <w:sz w:val="24"/>
                <w:szCs w:val="24"/>
              </w:rPr>
              <w:t>낮</w:t>
            </w:r>
            <w:r w:rsidRPr="007E04DE">
              <w:rPr>
                <w:rFonts w:ascii="바탕" w:eastAsia="바탕" w:hAnsi="바탕" w:cs="바탕"/>
                <w:sz w:val="24"/>
                <w:szCs w:val="24"/>
              </w:rPr>
              <w:t>춤</w:t>
            </w:r>
          </w:p>
          <w:p w14:paraId="6952BFCF" w14:textId="50EF3242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955CCA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157D23" w14:textId="77777777" w:rsidR="007E04DE" w:rsidRPr="007E04DE" w:rsidRDefault="007E04DE" w:rsidP="007E04DE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</w:tbl>
    <w:p w14:paraId="4BD465C8" w14:textId="77777777" w:rsidR="00A738C2" w:rsidRDefault="00A738C2" w:rsidP="00A738C2">
      <w:pPr>
        <w:pStyle w:val="3"/>
      </w:pPr>
      <w:r>
        <w:rPr>
          <w:rStyle w:val="a4"/>
          <w:b/>
          <w:bCs/>
        </w:rPr>
        <w:lastRenderedPageBreak/>
        <w:t>Orange3</w:t>
      </w:r>
      <w:r>
        <w:rPr>
          <w:rStyle w:val="a4"/>
          <w:rFonts w:ascii="바탕" w:eastAsia="바탕" w:hAnsi="바탕" w:cs="바탕" w:hint="eastAsia"/>
          <w:b/>
          <w:bCs/>
        </w:rPr>
        <w:t>에서</w:t>
      </w: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Preprocessing</w:t>
      </w:r>
      <w:proofErr w:type="spellEnd"/>
      <w:r>
        <w:rPr>
          <w:rStyle w:val="a4"/>
          <w:b/>
          <w:bCs/>
        </w:rPr>
        <w:t>(</w:t>
      </w:r>
      <w:proofErr w:type="spellStart"/>
      <w:r>
        <w:rPr>
          <w:rStyle w:val="a4"/>
          <w:rFonts w:ascii="바탕" w:eastAsia="바탕" w:hAnsi="바탕" w:cs="바탕" w:hint="eastAsia"/>
          <w:b/>
          <w:bCs/>
        </w:rPr>
        <w:t>전처리</w:t>
      </w:r>
      <w:proofErr w:type="spellEnd"/>
      <w:r>
        <w:rPr>
          <w:rStyle w:val="a4"/>
          <w:b/>
          <w:bCs/>
        </w:rPr>
        <w:t>)</w:t>
      </w:r>
      <w:r>
        <w:rPr>
          <w:rStyle w:val="a4"/>
          <w:rFonts w:ascii="바탕" w:eastAsia="바탕" w:hAnsi="바탕" w:cs="바탕" w:hint="eastAsia"/>
          <w:b/>
          <w:bCs/>
        </w:rPr>
        <w:t>이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필요한지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판별하는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방법</w:t>
      </w:r>
    </w:p>
    <w:p w14:paraId="2E518D9D" w14:textId="77777777" w:rsidR="00A738C2" w:rsidRDefault="00A738C2" w:rsidP="00A738C2">
      <w:pPr>
        <w:pStyle w:val="a3"/>
      </w:pPr>
      <w:r>
        <w:rPr>
          <w:rFonts w:ascii="바탕" w:eastAsia="바탕" w:hAnsi="바탕" w:cs="바탕" w:hint="eastAsia"/>
        </w:rPr>
        <w:lastRenderedPageBreak/>
        <w:t>데이터</w:t>
      </w:r>
      <w:r>
        <w:t xml:space="preserve"> </w:t>
      </w:r>
      <w:r>
        <w:rPr>
          <w:rFonts w:ascii="바탕" w:eastAsia="바탕" w:hAnsi="바탕" w:cs="바탕" w:hint="eastAsia"/>
        </w:rPr>
        <w:t>분석</w:t>
      </w:r>
      <w:r>
        <w:t xml:space="preserve"> </w:t>
      </w:r>
      <w:r>
        <w:rPr>
          <w:rFonts w:ascii="바탕" w:eastAsia="바탕" w:hAnsi="바탕" w:cs="바탕" w:hint="eastAsia"/>
        </w:rPr>
        <w:t>과정에서</w:t>
      </w:r>
      <w:r>
        <w:t xml:space="preserve"> </w:t>
      </w:r>
      <w:r>
        <w:rPr>
          <w:rFonts w:ascii="바탕" w:eastAsia="바탕" w:hAnsi="바탕" w:cs="바탕" w:hint="eastAsia"/>
        </w:rPr>
        <w:t>전처리가</w:t>
      </w:r>
      <w:r>
        <w:t xml:space="preserve"> </w:t>
      </w:r>
      <w:r>
        <w:rPr>
          <w:rFonts w:ascii="바탕" w:eastAsia="바탕" w:hAnsi="바탕" w:cs="바탕" w:hint="eastAsia"/>
        </w:rPr>
        <w:t>필요한지</w:t>
      </w:r>
      <w:r>
        <w:t xml:space="preserve"> </w:t>
      </w:r>
      <w:r>
        <w:rPr>
          <w:rFonts w:ascii="바탕" w:eastAsia="바탕" w:hAnsi="바탕" w:cs="바탕" w:hint="eastAsia"/>
        </w:rPr>
        <w:t>판단하는</w:t>
      </w:r>
      <w:r>
        <w:t xml:space="preserve"> </w:t>
      </w:r>
      <w:r>
        <w:rPr>
          <w:rFonts w:ascii="바탕" w:eastAsia="바탕" w:hAnsi="바탕" w:cs="바탕" w:hint="eastAsia"/>
        </w:rPr>
        <w:t>것은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데이터의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특성</w:t>
      </w:r>
      <w:r>
        <w:rPr>
          <w:rStyle w:val="a4"/>
        </w:rPr>
        <w:t xml:space="preserve">, </w:t>
      </w:r>
      <w:r>
        <w:rPr>
          <w:rStyle w:val="a4"/>
          <w:rFonts w:ascii="바탕" w:eastAsia="바탕" w:hAnsi="바탕" w:cs="바탕" w:hint="eastAsia"/>
        </w:rPr>
        <w:t>분석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목적</w:t>
      </w:r>
      <w:r>
        <w:rPr>
          <w:rStyle w:val="a4"/>
        </w:rPr>
        <w:t xml:space="preserve">, </w:t>
      </w:r>
      <w:r>
        <w:rPr>
          <w:rStyle w:val="a4"/>
          <w:rFonts w:ascii="바탕" w:eastAsia="바탕" w:hAnsi="바탕" w:cs="바탕" w:hint="eastAsia"/>
        </w:rPr>
        <w:t>모델의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요구사항</w:t>
      </w:r>
      <w:r>
        <w:rPr>
          <w:rFonts w:ascii="바탕" w:eastAsia="바탕" w:hAnsi="바탕" w:cs="바탕" w:hint="eastAsia"/>
        </w:rPr>
        <w:t>에</w:t>
      </w:r>
      <w:r>
        <w:t xml:space="preserve"> </w:t>
      </w:r>
      <w:r>
        <w:rPr>
          <w:rFonts w:ascii="바탕" w:eastAsia="바탕" w:hAnsi="바탕" w:cs="바탕" w:hint="eastAsia"/>
        </w:rPr>
        <w:t>따라</w:t>
      </w:r>
      <w:r>
        <w:t xml:space="preserve"> </w:t>
      </w:r>
      <w:r>
        <w:rPr>
          <w:rFonts w:ascii="바탕" w:eastAsia="바탕" w:hAnsi="바탕" w:cs="바탕" w:hint="eastAsia"/>
        </w:rPr>
        <w:t>달라진다</w:t>
      </w:r>
      <w:r>
        <w:t>. Orange3</w:t>
      </w:r>
      <w:r>
        <w:rPr>
          <w:rFonts w:ascii="바탕" w:eastAsia="바탕" w:hAnsi="바탕" w:cs="바탕" w:hint="eastAsia"/>
        </w:rPr>
        <w:t>에서는</w:t>
      </w:r>
      <w:r>
        <w:t xml:space="preserve"> </w:t>
      </w:r>
      <w:r>
        <w:rPr>
          <w:rFonts w:ascii="바탕" w:eastAsia="바탕" w:hAnsi="바탕" w:cs="바탕" w:hint="eastAsia"/>
        </w:rPr>
        <w:t>아래</w:t>
      </w:r>
      <w:r>
        <w:t xml:space="preserve"> </w:t>
      </w:r>
      <w:r>
        <w:rPr>
          <w:rFonts w:ascii="바탕" w:eastAsia="바탕" w:hAnsi="바탕" w:cs="바탕" w:hint="eastAsia"/>
        </w:rPr>
        <w:t>과정을</w:t>
      </w:r>
      <w:r>
        <w:t xml:space="preserve"> </w:t>
      </w:r>
      <w:r>
        <w:rPr>
          <w:rFonts w:ascii="바탕" w:eastAsia="바탕" w:hAnsi="바탕" w:cs="바탕" w:hint="eastAsia"/>
        </w:rPr>
        <w:t>통해</w:t>
      </w:r>
      <w:r>
        <w:t xml:space="preserve"> </w:t>
      </w:r>
      <w:proofErr w:type="spellStart"/>
      <w:r>
        <w:rPr>
          <w:rFonts w:ascii="바탕" w:eastAsia="바탕" w:hAnsi="바탕" w:cs="바탕" w:hint="eastAsia"/>
        </w:rPr>
        <w:t>전처리</w:t>
      </w:r>
      <w:proofErr w:type="spellEnd"/>
      <w:r>
        <w:t xml:space="preserve"> </w:t>
      </w:r>
      <w:r>
        <w:rPr>
          <w:rFonts w:ascii="바탕" w:eastAsia="바탕" w:hAnsi="바탕" w:cs="바탕" w:hint="eastAsia"/>
        </w:rPr>
        <w:t>필요</w:t>
      </w:r>
      <w:r>
        <w:t xml:space="preserve"> </w:t>
      </w:r>
      <w:r>
        <w:rPr>
          <w:rFonts w:ascii="바탕" w:eastAsia="바탕" w:hAnsi="바탕" w:cs="바탕" w:hint="eastAsia"/>
        </w:rPr>
        <w:t>여부를</w:t>
      </w:r>
      <w:r>
        <w:t xml:space="preserve"> </w:t>
      </w:r>
      <w:r>
        <w:rPr>
          <w:rFonts w:ascii="바탕" w:eastAsia="바탕" w:hAnsi="바탕" w:cs="바탕" w:hint="eastAsia"/>
        </w:rPr>
        <w:t>판별할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있다</w:t>
      </w:r>
      <w:r>
        <w:t>.</w:t>
      </w:r>
    </w:p>
    <w:p w14:paraId="09B27F5A" w14:textId="77777777" w:rsidR="00A738C2" w:rsidRDefault="0057481E" w:rsidP="00A738C2">
      <w:r>
        <w:pict w14:anchorId="5593ED27">
          <v:rect id="_x0000_i1036" style="width:0;height:1.5pt" o:hralign="center" o:hrstd="t" o:hr="t" fillcolor="#a0a0a0" stroked="f"/>
        </w:pict>
      </w:r>
    </w:p>
    <w:p w14:paraId="1FCC65D5" w14:textId="77777777" w:rsidR="00A738C2" w:rsidRDefault="00A738C2" w:rsidP="00A738C2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✅</w:t>
      </w:r>
      <w:r>
        <w:rPr>
          <w:rStyle w:val="a4"/>
          <w:b w:val="0"/>
          <w:bCs w:val="0"/>
        </w:rPr>
        <w:t xml:space="preserve"> 1. Data Table 위젯으로 데이터 확</w:t>
      </w:r>
      <w:r>
        <w:rPr>
          <w:rStyle w:val="a4"/>
          <w:rFonts w:ascii="바탕" w:eastAsia="바탕" w:hAnsi="바탕" w:cs="바탕" w:hint="eastAsia"/>
          <w:b w:val="0"/>
          <w:bCs w:val="0"/>
        </w:rPr>
        <w:t>인</w:t>
      </w:r>
    </w:p>
    <w:p w14:paraId="7F6B5073" w14:textId="77777777" w:rsidR="00A738C2" w:rsidRDefault="00A738C2" w:rsidP="00A738C2">
      <w:pPr>
        <w:pStyle w:val="a3"/>
      </w:pPr>
      <w:r>
        <w:rPr>
          <w:rStyle w:val="a4"/>
          <w:rFonts w:ascii="Segoe UI Emoji" w:hAnsi="Segoe UI Emoji" w:cs="Segoe UI Emoji"/>
        </w:rPr>
        <w:t>👉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가장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기본적인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방법으로</w:t>
      </w:r>
      <w:r>
        <w:rPr>
          <w:rStyle w:val="a4"/>
        </w:rPr>
        <w:t xml:space="preserve">, </w:t>
      </w:r>
      <w:r>
        <w:rPr>
          <w:rStyle w:val="a4"/>
          <w:rFonts w:ascii="바탕" w:eastAsia="바탕" w:hAnsi="바탕" w:cs="바탕" w:hint="eastAsia"/>
        </w:rPr>
        <w:t>원본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상태를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직접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확인하는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과정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 xml:space="preserve">Data Table </w:t>
      </w:r>
      <w:r>
        <w:rPr>
          <w:rStyle w:val="a4"/>
          <w:rFonts w:ascii="바탕" w:eastAsia="바탕" w:hAnsi="바탕" w:cs="바탕" w:hint="eastAsia"/>
        </w:rPr>
        <w:t>위젯을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추가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파일</w:t>
      </w:r>
      <w:r>
        <w:rPr>
          <w:rStyle w:val="a4"/>
        </w:rPr>
        <w:t xml:space="preserve">(csv, xlsx </w:t>
      </w:r>
      <w:r>
        <w:rPr>
          <w:rStyle w:val="a4"/>
          <w:rFonts w:ascii="바탕" w:eastAsia="바탕" w:hAnsi="바탕" w:cs="바탕" w:hint="eastAsia"/>
        </w:rPr>
        <w:t>등</w:t>
      </w:r>
      <w:r>
        <w:rPr>
          <w:rStyle w:val="a4"/>
        </w:rPr>
        <w:t>)</w:t>
      </w:r>
      <w:r>
        <w:rPr>
          <w:rStyle w:val="a4"/>
          <w:rFonts w:ascii="바탕" w:eastAsia="바탕" w:hAnsi="바탕" w:cs="바탕" w:hint="eastAsia"/>
        </w:rPr>
        <w:t>을</w:t>
      </w:r>
      <w:r>
        <w:rPr>
          <w:rStyle w:val="a4"/>
        </w:rPr>
        <w:t xml:space="preserve"> File </w:t>
      </w:r>
      <w:r>
        <w:rPr>
          <w:rStyle w:val="a4"/>
          <w:rFonts w:ascii="바탕" w:eastAsia="바탕" w:hAnsi="바탕" w:cs="바탕" w:hint="eastAsia"/>
        </w:rPr>
        <w:t>위젯으로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불러온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연결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데이터를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열어서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아래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문제점이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있는지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</w:t>
      </w:r>
    </w:p>
    <w:p w14:paraId="52FA5532" w14:textId="77777777" w:rsidR="00A738C2" w:rsidRDefault="00A738C2" w:rsidP="00A738C2">
      <w:pPr>
        <w:pStyle w:val="a3"/>
      </w:pPr>
      <w:r>
        <w:rPr>
          <w:rFonts w:ascii="Segoe UI Emoji" w:hAnsi="Segoe UI Emoji" w:cs="Segoe UI Emoji"/>
        </w:rPr>
        <w:t>🚨</w:t>
      </w:r>
      <w:r>
        <w:t xml:space="preserve"> </w:t>
      </w:r>
      <w:proofErr w:type="spellStart"/>
      <w:r>
        <w:rPr>
          <w:rStyle w:val="a4"/>
        </w:rPr>
        <w:t>Preprocessing</w:t>
      </w:r>
      <w:proofErr w:type="spellEnd"/>
      <w:r>
        <w:rPr>
          <w:rStyle w:val="a4"/>
        </w:rPr>
        <w:t>(</w:t>
      </w:r>
      <w:proofErr w:type="spellStart"/>
      <w:r>
        <w:rPr>
          <w:rStyle w:val="a4"/>
          <w:rFonts w:ascii="바탕" w:eastAsia="바탕" w:hAnsi="바탕" w:cs="바탕" w:hint="eastAsia"/>
        </w:rPr>
        <w:t>전처리</w:t>
      </w:r>
      <w:proofErr w:type="spellEnd"/>
      <w:r>
        <w:rPr>
          <w:rStyle w:val="a4"/>
        </w:rPr>
        <w:t>)</w:t>
      </w:r>
      <w:r>
        <w:rPr>
          <w:rStyle w:val="a4"/>
          <w:rFonts w:ascii="바탕" w:eastAsia="바탕" w:hAnsi="바탕" w:cs="바탕" w:hint="eastAsia"/>
        </w:rPr>
        <w:t>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필요한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경우</w:t>
      </w:r>
    </w:p>
    <w:p w14:paraId="68A33E19" w14:textId="77777777" w:rsidR="00A738C2" w:rsidRDefault="00A738C2" w:rsidP="00A738C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</w:pPr>
      <w:proofErr w:type="spellStart"/>
      <w:r>
        <w:t>결측값</w:t>
      </w:r>
      <w:proofErr w:type="spellEnd"/>
      <w:r>
        <w:t>(Missing Values)이 있는가?</w:t>
      </w:r>
    </w:p>
    <w:p w14:paraId="5992243D" w14:textId="77777777" w:rsidR="00A738C2" w:rsidRDefault="00A738C2" w:rsidP="00A738C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</w:pPr>
      <w:r>
        <w:t>특성(Feature) 간 값의 범위가 다르거나 이상치(Outliers)가 존재하는가?</w:t>
      </w:r>
    </w:p>
    <w:p w14:paraId="56852C39" w14:textId="77777777" w:rsidR="00A738C2" w:rsidRDefault="00A738C2" w:rsidP="00A738C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</w:pPr>
      <w:r>
        <w:t>명목형(Nominal) 데이터가 많아서 숫자로 변환이 필요한가?</w:t>
      </w:r>
    </w:p>
    <w:p w14:paraId="4DFE6E68" w14:textId="77777777" w:rsidR="00A738C2" w:rsidRDefault="00A738C2" w:rsidP="00A738C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</w:pPr>
      <w:r>
        <w:t>데이터가 너무 많거나 차원이 높은가? (Dimensionality Reduction 필요)</w:t>
      </w:r>
    </w:p>
    <w:p w14:paraId="34DE749B" w14:textId="77777777" w:rsidR="00A738C2" w:rsidRDefault="00A738C2" w:rsidP="00A738C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</w:pPr>
      <w:r>
        <w:t>특성이 많지만 중요하지 않은 변수가 있는가? (Feature Selection 필요)</w:t>
      </w:r>
    </w:p>
    <w:p w14:paraId="552C3C91" w14:textId="77777777" w:rsidR="00A738C2" w:rsidRDefault="00A738C2" w:rsidP="00A738C2">
      <w:pPr>
        <w:pStyle w:val="a3"/>
      </w:pPr>
      <w:r>
        <w:rPr>
          <w:rStyle w:val="a4"/>
          <w:rFonts w:ascii="Segoe UI Emoji" w:hAnsi="Segoe UI Emoji" w:cs="Segoe UI Emoji"/>
        </w:rPr>
        <w:t>📌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만약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문제점이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발견된다면</w:t>
      </w:r>
      <w:r>
        <w:rPr>
          <w:rStyle w:val="a4"/>
        </w:rPr>
        <w:t xml:space="preserve">, </w:t>
      </w:r>
      <w:proofErr w:type="spellStart"/>
      <w:r>
        <w:rPr>
          <w:rStyle w:val="a4"/>
        </w:rPr>
        <w:t>Preprocess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위젯을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사용해야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한다</w:t>
      </w:r>
      <w:r>
        <w:rPr>
          <w:rStyle w:val="a4"/>
        </w:rPr>
        <w:t>!</w:t>
      </w:r>
    </w:p>
    <w:p w14:paraId="1D1C73D9" w14:textId="77777777" w:rsidR="00A738C2" w:rsidRDefault="0057481E" w:rsidP="00A738C2">
      <w:r>
        <w:pict w14:anchorId="26FDE6F5">
          <v:rect id="_x0000_i1037" style="width:0;height:1.5pt" o:hralign="center" o:hrstd="t" o:hr="t" fillcolor="#a0a0a0" stroked="f"/>
        </w:pict>
      </w:r>
    </w:p>
    <w:p w14:paraId="67951842" w14:textId="77777777" w:rsidR="00A738C2" w:rsidRDefault="00A738C2" w:rsidP="00A738C2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✅</w:t>
      </w:r>
      <w:r>
        <w:rPr>
          <w:rStyle w:val="a4"/>
          <w:b w:val="0"/>
          <w:bCs w:val="0"/>
        </w:rPr>
        <w:t xml:space="preserve"> 2. Feature Statistics 위젯으로 데이터 분포 확</w:t>
      </w:r>
      <w:r>
        <w:rPr>
          <w:rStyle w:val="a4"/>
          <w:rFonts w:ascii="바탕" w:eastAsia="바탕" w:hAnsi="바탕" w:cs="바탕" w:hint="eastAsia"/>
          <w:b w:val="0"/>
          <w:bCs w:val="0"/>
        </w:rPr>
        <w:t>인</w:t>
      </w:r>
    </w:p>
    <w:p w14:paraId="5DD0804E" w14:textId="77777777" w:rsidR="00A738C2" w:rsidRDefault="00A738C2" w:rsidP="00A738C2">
      <w:pPr>
        <w:pStyle w:val="a3"/>
      </w:pPr>
      <w:r>
        <w:rPr>
          <w:rStyle w:val="a4"/>
          <w:rFonts w:ascii="Segoe UI Emoji" w:hAnsi="Segoe UI Emoji" w:cs="Segoe UI Emoji"/>
        </w:rPr>
        <w:t>👉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속성</w:t>
      </w:r>
      <w:r>
        <w:rPr>
          <w:rStyle w:val="a4"/>
        </w:rPr>
        <w:t>(Feature)</w:t>
      </w:r>
      <w:r>
        <w:rPr>
          <w:rStyle w:val="a4"/>
          <w:rFonts w:ascii="바탕" w:eastAsia="바탕" w:hAnsi="바탕" w:cs="바탕" w:hint="eastAsia"/>
        </w:rPr>
        <w:t>들의</w:t>
      </w:r>
      <w:r>
        <w:rPr>
          <w:rStyle w:val="a4"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통계값을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확인하고</w:t>
      </w:r>
      <w:r>
        <w:rPr>
          <w:rStyle w:val="a4"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전처리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필요성을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분석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 xml:space="preserve">Feature Statistics </w:t>
      </w:r>
      <w:r>
        <w:rPr>
          <w:rStyle w:val="a4"/>
          <w:rFonts w:ascii="바탕" w:eastAsia="바탕" w:hAnsi="바탕" w:cs="바탕" w:hint="eastAsia"/>
        </w:rPr>
        <w:t>위젯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추가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연결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각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속성의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평균</w:t>
      </w:r>
      <w:r>
        <w:rPr>
          <w:rStyle w:val="a4"/>
        </w:rPr>
        <w:t xml:space="preserve">(Mean), </w:t>
      </w:r>
      <w:r>
        <w:rPr>
          <w:rStyle w:val="a4"/>
          <w:rFonts w:ascii="바탕" w:eastAsia="바탕" w:hAnsi="바탕" w:cs="바탕" w:hint="eastAsia"/>
        </w:rPr>
        <w:t>분산</w:t>
      </w:r>
      <w:r>
        <w:rPr>
          <w:rStyle w:val="a4"/>
        </w:rPr>
        <w:t xml:space="preserve">(Variance), </w:t>
      </w:r>
      <w:r>
        <w:rPr>
          <w:rStyle w:val="a4"/>
          <w:rFonts w:ascii="바탕" w:eastAsia="바탕" w:hAnsi="바탕" w:cs="바탕" w:hint="eastAsia"/>
        </w:rPr>
        <w:t>최소</w:t>
      </w:r>
      <w:r>
        <w:rPr>
          <w:rStyle w:val="a4"/>
        </w:rPr>
        <w:t>-</w:t>
      </w:r>
      <w:r>
        <w:rPr>
          <w:rStyle w:val="a4"/>
          <w:rFonts w:ascii="바탕" w:eastAsia="바탕" w:hAnsi="바탕" w:cs="바탕" w:hint="eastAsia"/>
        </w:rPr>
        <w:t>최대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값</w:t>
      </w:r>
      <w:r>
        <w:rPr>
          <w:rStyle w:val="a4"/>
        </w:rPr>
        <w:t xml:space="preserve">(Min-Max) </w:t>
      </w:r>
      <w:r>
        <w:rPr>
          <w:rStyle w:val="a4"/>
          <w:rFonts w:ascii="바탕" w:eastAsia="바탕" w:hAnsi="바탕" w:cs="바탕" w:hint="eastAsia"/>
        </w:rPr>
        <w:t>등을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</w:t>
      </w:r>
    </w:p>
    <w:p w14:paraId="22D7127E" w14:textId="77777777" w:rsidR="00A738C2" w:rsidRDefault="00A738C2" w:rsidP="00A738C2">
      <w:pPr>
        <w:pStyle w:val="a3"/>
      </w:pPr>
      <w:r>
        <w:rPr>
          <w:rFonts w:ascii="Segoe UI Emoji" w:hAnsi="Segoe UI Emoji" w:cs="Segoe UI Emoji"/>
        </w:rPr>
        <w:t>🚨</w:t>
      </w:r>
      <w:r>
        <w:t xml:space="preserve"> </w:t>
      </w:r>
      <w:proofErr w:type="spellStart"/>
      <w:r>
        <w:rPr>
          <w:rStyle w:val="a4"/>
        </w:rPr>
        <w:t>Preprocessing</w:t>
      </w:r>
      <w:proofErr w:type="spellEnd"/>
      <w:r>
        <w:rPr>
          <w:rStyle w:val="a4"/>
          <w:rFonts w:ascii="바탕" w:eastAsia="바탕" w:hAnsi="바탕" w:cs="바탕" w:hint="eastAsia"/>
        </w:rPr>
        <w:t>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필요한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경우</w:t>
      </w:r>
    </w:p>
    <w:p w14:paraId="2FED43AA" w14:textId="77777777" w:rsidR="00A738C2" w:rsidRDefault="00A738C2" w:rsidP="00A738C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</w:pPr>
      <w:r>
        <w:t>특정 속성의 값이 한쪽으로 편향된 경우 (Log Transformation 필요)</w:t>
      </w:r>
    </w:p>
    <w:p w14:paraId="3C49AD12" w14:textId="77777777" w:rsidR="00A738C2" w:rsidRDefault="00A738C2" w:rsidP="00A738C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</w:pPr>
      <w:r>
        <w:t>분산이 낮은 속성이 있는 경우 (Feature Selection 필요)</w:t>
      </w:r>
    </w:p>
    <w:p w14:paraId="71815CFC" w14:textId="77777777" w:rsidR="00A738C2" w:rsidRDefault="00A738C2" w:rsidP="00A738C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</w:pPr>
      <w:r>
        <w:t>데이터 값의 범위가 큰 차이를 보이는 경우 (Normalization 필요)</w:t>
      </w:r>
    </w:p>
    <w:p w14:paraId="0AD91A66" w14:textId="77777777" w:rsidR="00A738C2" w:rsidRDefault="00A738C2" w:rsidP="00A738C2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분석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결과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정규화</w:t>
      </w:r>
      <w:r>
        <w:rPr>
          <w:rStyle w:val="a4"/>
        </w:rPr>
        <w:t xml:space="preserve">(Normalization) </w:t>
      </w:r>
      <w:r>
        <w:rPr>
          <w:rStyle w:val="a4"/>
          <w:rFonts w:ascii="바탕" w:eastAsia="바탕" w:hAnsi="바탕" w:cs="바탕" w:hint="eastAsia"/>
        </w:rPr>
        <w:t>또는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특성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선택</w:t>
      </w:r>
      <w:r>
        <w:rPr>
          <w:rStyle w:val="a4"/>
        </w:rPr>
        <w:t>(Feature Selection)</w:t>
      </w:r>
      <w:r>
        <w:rPr>
          <w:rStyle w:val="a4"/>
          <w:rFonts w:ascii="바탕" w:eastAsia="바탕" w:hAnsi="바탕" w:cs="바탕" w:hint="eastAsia"/>
        </w:rPr>
        <w:t>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필요하면</w:t>
      </w:r>
      <w:r>
        <w:rPr>
          <w:rStyle w:val="a4"/>
        </w:rPr>
        <w:t xml:space="preserve"> </w:t>
      </w:r>
      <w:proofErr w:type="spellStart"/>
      <w:r>
        <w:rPr>
          <w:rStyle w:val="a4"/>
        </w:rPr>
        <w:t>Preprocess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위젯을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추가</w:t>
      </w:r>
    </w:p>
    <w:p w14:paraId="45D66F6E" w14:textId="77777777" w:rsidR="00A738C2" w:rsidRDefault="0057481E" w:rsidP="00A738C2">
      <w:r>
        <w:pict w14:anchorId="75920D28">
          <v:rect id="_x0000_i1038" style="width:0;height:1.5pt" o:hralign="center" o:hrstd="t" o:hr="t" fillcolor="#a0a0a0" stroked="f"/>
        </w:pict>
      </w:r>
    </w:p>
    <w:p w14:paraId="4E7DA787" w14:textId="77777777" w:rsidR="00A738C2" w:rsidRDefault="00A738C2" w:rsidP="00A738C2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lastRenderedPageBreak/>
        <w:t>✅</w:t>
      </w:r>
      <w:r>
        <w:rPr>
          <w:rStyle w:val="a4"/>
          <w:b w:val="0"/>
          <w:bCs w:val="0"/>
        </w:rPr>
        <w:t xml:space="preserve"> 3. Distributions &amp; Box Plot으로 데이터 이상치 확</w:t>
      </w:r>
      <w:r>
        <w:rPr>
          <w:rStyle w:val="a4"/>
          <w:rFonts w:ascii="바탕" w:eastAsia="바탕" w:hAnsi="바탕" w:cs="바탕" w:hint="eastAsia"/>
          <w:b w:val="0"/>
          <w:bCs w:val="0"/>
        </w:rPr>
        <w:t>인</w:t>
      </w:r>
    </w:p>
    <w:p w14:paraId="4590B458" w14:textId="77777777" w:rsidR="00A738C2" w:rsidRDefault="00A738C2" w:rsidP="00A738C2">
      <w:pPr>
        <w:pStyle w:val="a3"/>
      </w:pPr>
      <w:r>
        <w:rPr>
          <w:rStyle w:val="a4"/>
          <w:rFonts w:ascii="Segoe UI Emoji" w:hAnsi="Segoe UI Emoji" w:cs="Segoe UI Emoji"/>
        </w:rPr>
        <w:t>👉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이상치를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찾고</w:t>
      </w:r>
      <w:r>
        <w:rPr>
          <w:rStyle w:val="a4"/>
        </w:rPr>
        <w:t xml:space="preserve">, </w:t>
      </w:r>
      <w:r>
        <w:rPr>
          <w:rStyle w:val="a4"/>
          <w:rFonts w:ascii="바탕" w:eastAsia="바탕" w:hAnsi="바탕" w:cs="바탕" w:hint="eastAsia"/>
        </w:rPr>
        <w:t>제거해야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하는지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판단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 xml:space="preserve">Distributions </w:t>
      </w:r>
      <w:r>
        <w:rPr>
          <w:rStyle w:val="a4"/>
          <w:rFonts w:ascii="바탕" w:eastAsia="바탕" w:hAnsi="바탕" w:cs="바탕" w:hint="eastAsia"/>
        </w:rPr>
        <w:t>또는</w:t>
      </w:r>
      <w:r>
        <w:rPr>
          <w:rStyle w:val="a4"/>
        </w:rPr>
        <w:t xml:space="preserve"> Box Plot </w:t>
      </w:r>
      <w:r>
        <w:rPr>
          <w:rStyle w:val="a4"/>
          <w:rFonts w:ascii="바탕" w:eastAsia="바탕" w:hAnsi="바탕" w:cs="바탕" w:hint="eastAsia"/>
        </w:rPr>
        <w:t>위젯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추가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속성을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선택하여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분포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</w:t>
      </w:r>
    </w:p>
    <w:p w14:paraId="5B6366B0" w14:textId="77777777" w:rsidR="00A738C2" w:rsidRDefault="00A738C2" w:rsidP="00A738C2">
      <w:pPr>
        <w:pStyle w:val="a3"/>
      </w:pPr>
      <w:r>
        <w:rPr>
          <w:rFonts w:ascii="Segoe UI Emoji" w:hAnsi="Segoe UI Emoji" w:cs="Segoe UI Emoji"/>
        </w:rPr>
        <w:t>🚨</w:t>
      </w:r>
      <w:r>
        <w:t xml:space="preserve"> </w:t>
      </w:r>
      <w:proofErr w:type="spellStart"/>
      <w:r>
        <w:rPr>
          <w:rStyle w:val="a4"/>
        </w:rPr>
        <w:t>Preprocessing</w:t>
      </w:r>
      <w:proofErr w:type="spellEnd"/>
      <w:r>
        <w:rPr>
          <w:rStyle w:val="a4"/>
          <w:rFonts w:ascii="바탕" w:eastAsia="바탕" w:hAnsi="바탕" w:cs="바탕" w:hint="eastAsia"/>
        </w:rPr>
        <w:t>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필요한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경우</w:t>
      </w:r>
    </w:p>
    <w:p w14:paraId="0F675C29" w14:textId="77777777" w:rsidR="00A738C2" w:rsidRDefault="00A738C2" w:rsidP="00A738C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</w:pPr>
      <w:r>
        <w:t>특정 속성이 극단적인 이상치(Outliers)를 포함하는 경</w:t>
      </w:r>
      <w:r>
        <w:rPr>
          <w:rFonts w:ascii="바탕" w:eastAsia="바탕" w:hAnsi="바탕" w:cs="바탕" w:hint="eastAsia"/>
        </w:rPr>
        <w:t>우</w:t>
      </w:r>
    </w:p>
    <w:p w14:paraId="0B474BCB" w14:textId="77777777" w:rsidR="00A738C2" w:rsidRDefault="00A738C2" w:rsidP="00A738C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</w:pPr>
      <w:r>
        <w:t>데이터가 한쪽으로 치우친 경우 (정규화 필요)</w:t>
      </w:r>
    </w:p>
    <w:p w14:paraId="49335561" w14:textId="77777777" w:rsidR="00A738C2" w:rsidRDefault="00A738C2" w:rsidP="00A738C2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이상치가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많다면</w:t>
      </w:r>
      <w:r>
        <w:rPr>
          <w:rStyle w:val="a4"/>
        </w:rPr>
        <w:t xml:space="preserve"> Impute Missing Values </w:t>
      </w:r>
      <w:r>
        <w:rPr>
          <w:rStyle w:val="a4"/>
          <w:rFonts w:ascii="바탕" w:eastAsia="바탕" w:hAnsi="바탕" w:cs="바탕" w:hint="eastAsia"/>
        </w:rPr>
        <w:t>또는</w:t>
      </w:r>
      <w:r>
        <w:rPr>
          <w:rStyle w:val="a4"/>
        </w:rPr>
        <w:t xml:space="preserve"> Remove Outliers </w:t>
      </w:r>
      <w:r>
        <w:rPr>
          <w:rStyle w:val="a4"/>
          <w:rFonts w:ascii="바탕" w:eastAsia="바탕" w:hAnsi="바탕" w:cs="바탕" w:hint="eastAsia"/>
        </w:rPr>
        <w:t>기능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사용</w:t>
      </w:r>
    </w:p>
    <w:p w14:paraId="515F51A3" w14:textId="77777777" w:rsidR="00A738C2" w:rsidRDefault="0057481E" w:rsidP="00A738C2">
      <w:r>
        <w:pict w14:anchorId="7F0FB4A8">
          <v:rect id="_x0000_i1039" style="width:0;height:1.5pt" o:hralign="center" o:hrstd="t" o:hr="t" fillcolor="#a0a0a0" stroked="f"/>
        </w:pict>
      </w:r>
    </w:p>
    <w:p w14:paraId="50CBCD87" w14:textId="77777777" w:rsidR="00A738C2" w:rsidRDefault="00A738C2" w:rsidP="00A738C2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✅</w:t>
      </w:r>
      <w:r>
        <w:rPr>
          <w:rStyle w:val="a4"/>
          <w:b w:val="0"/>
          <w:bCs w:val="0"/>
        </w:rPr>
        <w:t xml:space="preserve"> 4. Correlations 위젯으로 변수 간 관계 확</w:t>
      </w:r>
      <w:r>
        <w:rPr>
          <w:rStyle w:val="a4"/>
          <w:rFonts w:ascii="바탕" w:eastAsia="바탕" w:hAnsi="바탕" w:cs="바탕" w:hint="eastAsia"/>
          <w:b w:val="0"/>
          <w:bCs w:val="0"/>
        </w:rPr>
        <w:t>인</w:t>
      </w:r>
    </w:p>
    <w:p w14:paraId="3598A2CA" w14:textId="26454277" w:rsidR="00A738C2" w:rsidRDefault="00A738C2" w:rsidP="00A738C2">
      <w:pPr>
        <w:pStyle w:val="a3"/>
      </w:pPr>
      <w:r>
        <w:rPr>
          <w:rStyle w:val="a4"/>
          <w:rFonts w:ascii="Segoe UI Emoji" w:hAnsi="Segoe UI Emoji" w:cs="Segoe UI Emoji"/>
        </w:rPr>
        <w:t>👉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속성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상관관계를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분석하여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차원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축소</w:t>
      </w:r>
      <w:r>
        <w:rPr>
          <w:rStyle w:val="a4"/>
        </w:rPr>
        <w:t xml:space="preserve">(Dimensionality Reduction) </w:t>
      </w:r>
      <w:r>
        <w:rPr>
          <w:rStyle w:val="a4"/>
          <w:rFonts w:ascii="바탕" w:eastAsia="바탕" w:hAnsi="바탕" w:cs="바탕" w:hint="eastAsia"/>
        </w:rPr>
        <w:t>필요성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판단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 xml:space="preserve">Correlations </w:t>
      </w:r>
      <w:r>
        <w:rPr>
          <w:rStyle w:val="a4"/>
          <w:rFonts w:ascii="바탕" w:eastAsia="바탕" w:hAnsi="바탕" w:cs="바탕" w:hint="eastAsia"/>
        </w:rPr>
        <w:t>위젯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추가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연결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 xml:space="preserve">Pearson </w:t>
      </w:r>
      <w:r>
        <w:rPr>
          <w:rStyle w:val="a4"/>
          <w:rFonts w:ascii="바탕" w:eastAsia="바탕" w:hAnsi="바탕" w:cs="바탕" w:hint="eastAsia"/>
        </w:rPr>
        <w:t>또는</w:t>
      </w:r>
      <w:r>
        <w:rPr>
          <w:rStyle w:val="a4"/>
        </w:rPr>
        <w:t xml:space="preserve"> </w:t>
      </w:r>
      <w:proofErr w:type="spellStart"/>
      <w:r w:rsidR="001E715E">
        <w:rPr>
          <w:rStyle w:val="a4"/>
        </w:rPr>
        <w:t>auc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상관계수를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</w:t>
      </w:r>
    </w:p>
    <w:p w14:paraId="3BA9E4B1" w14:textId="77777777" w:rsidR="00A738C2" w:rsidRDefault="00A738C2" w:rsidP="00A738C2">
      <w:pPr>
        <w:pStyle w:val="a3"/>
      </w:pPr>
      <w:r>
        <w:rPr>
          <w:rFonts w:ascii="Segoe UI Emoji" w:hAnsi="Segoe UI Emoji" w:cs="Segoe UI Emoji"/>
        </w:rPr>
        <w:t>🚨</w:t>
      </w:r>
      <w:r>
        <w:t xml:space="preserve"> </w:t>
      </w:r>
      <w:proofErr w:type="spellStart"/>
      <w:r>
        <w:rPr>
          <w:rStyle w:val="a4"/>
        </w:rPr>
        <w:t>Preprocessing</w:t>
      </w:r>
      <w:proofErr w:type="spellEnd"/>
      <w:r>
        <w:rPr>
          <w:rStyle w:val="a4"/>
          <w:rFonts w:ascii="바탕" w:eastAsia="바탕" w:hAnsi="바탕" w:cs="바탕" w:hint="eastAsia"/>
        </w:rPr>
        <w:t>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필요한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경우</w:t>
      </w:r>
    </w:p>
    <w:p w14:paraId="7FB734D0" w14:textId="77777777" w:rsidR="00A738C2" w:rsidRDefault="00A738C2" w:rsidP="00A738C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상관계수가 높은 속성이 많으면 </w:t>
      </w:r>
      <w:proofErr w:type="spellStart"/>
      <w:r>
        <w:t>다중공선성</w:t>
      </w:r>
      <w:proofErr w:type="spellEnd"/>
      <w:r>
        <w:t>(Multicollinearity) 문제 발생 → 차원 축소 필</w:t>
      </w:r>
      <w:r>
        <w:rPr>
          <w:rFonts w:ascii="바탕" w:eastAsia="바탕" w:hAnsi="바탕" w:cs="바탕" w:hint="eastAsia"/>
        </w:rPr>
        <w:t>요</w:t>
      </w:r>
    </w:p>
    <w:p w14:paraId="3271F996" w14:textId="77777777" w:rsidR="00A738C2" w:rsidRDefault="00A738C2" w:rsidP="00A738C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</w:pPr>
      <w:r>
        <w:t>독립 변수가 너무 많고 상관성이 낮으면, PCA(Principal Component Analysis) 활용 가</w:t>
      </w:r>
      <w:r>
        <w:rPr>
          <w:rFonts w:ascii="바탕" w:eastAsia="바탕" w:hAnsi="바탕" w:cs="바탕" w:hint="eastAsia"/>
        </w:rPr>
        <w:t>능</w:t>
      </w:r>
    </w:p>
    <w:p w14:paraId="5980CA3B" w14:textId="77777777" w:rsidR="00A738C2" w:rsidRDefault="00A738C2" w:rsidP="00A738C2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 xml:space="preserve">PCA </w:t>
      </w:r>
      <w:r>
        <w:rPr>
          <w:rStyle w:val="a4"/>
          <w:rFonts w:ascii="바탕" w:eastAsia="바탕" w:hAnsi="바탕" w:cs="바탕" w:hint="eastAsia"/>
        </w:rPr>
        <w:t>또는</w:t>
      </w:r>
      <w:r>
        <w:rPr>
          <w:rStyle w:val="a4"/>
        </w:rPr>
        <w:t xml:space="preserve"> Feature Selection </w:t>
      </w:r>
      <w:r>
        <w:rPr>
          <w:rStyle w:val="a4"/>
          <w:rFonts w:ascii="바탕" w:eastAsia="바탕" w:hAnsi="바탕" w:cs="바탕" w:hint="eastAsia"/>
        </w:rPr>
        <w:t>적용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필요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여부를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판단할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있음</w:t>
      </w:r>
    </w:p>
    <w:p w14:paraId="3CDB1200" w14:textId="77777777" w:rsidR="00A738C2" w:rsidRDefault="0057481E" w:rsidP="00A738C2">
      <w:r>
        <w:pict w14:anchorId="18929E6C">
          <v:rect id="_x0000_i1040" style="width:0;height:1.5pt" o:hralign="center" o:hrstd="t" o:hr="t" fillcolor="#a0a0a0" stroked="f"/>
        </w:pict>
      </w:r>
    </w:p>
    <w:p w14:paraId="3B4E584D" w14:textId="77777777" w:rsidR="00A738C2" w:rsidRDefault="00A738C2" w:rsidP="00A738C2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📌</w:t>
      </w:r>
      <w:r>
        <w:rPr>
          <w:rStyle w:val="a4"/>
          <w:b w:val="0"/>
          <w:bCs w:val="0"/>
        </w:rPr>
        <w:t xml:space="preserve"> 최종 정리: Orange3에서 전처리가 필요한 경우를 판별하는 과</w:t>
      </w:r>
      <w:r>
        <w:rPr>
          <w:rStyle w:val="a4"/>
          <w:rFonts w:ascii="바탕" w:eastAsia="바탕" w:hAnsi="바탕" w:cs="바탕" w:hint="eastAsia"/>
          <w:b w:val="0"/>
          <w:bCs w:val="0"/>
        </w:rPr>
        <w:t>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2223"/>
        <w:gridCol w:w="2209"/>
        <w:gridCol w:w="2545"/>
      </w:tblGrid>
      <w:tr w:rsidR="00A738C2" w14:paraId="3BDE0775" w14:textId="77777777" w:rsidTr="00A738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E54B1" w14:textId="77777777" w:rsidR="00A738C2" w:rsidRDefault="00A738C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바탕" w:eastAsia="바탕" w:hAnsi="바탕" w:cs="바탕" w:hint="eastAsia"/>
                <w:b/>
                <w:bCs/>
              </w:rPr>
              <w:t>전처리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</w:rPr>
              <w:t>필요</w:t>
            </w:r>
            <w:r>
              <w:rPr>
                <w:b/>
                <w:bCs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</w:rPr>
              <w:t>여부</w:t>
            </w:r>
          </w:p>
        </w:tc>
        <w:tc>
          <w:tcPr>
            <w:tcW w:w="0" w:type="auto"/>
            <w:vAlign w:val="center"/>
            <w:hideMark/>
          </w:tcPr>
          <w:p w14:paraId="2023F886" w14:textId="77777777" w:rsidR="00A738C2" w:rsidRDefault="00A738C2">
            <w:pPr>
              <w:jc w:val="center"/>
              <w:rPr>
                <w:b/>
                <w:bCs/>
              </w:rPr>
            </w:pPr>
            <w:r>
              <w:rPr>
                <w:rFonts w:ascii="바탕" w:eastAsia="바탕" w:hAnsi="바탕" w:cs="바탕" w:hint="eastAsia"/>
                <w:b/>
                <w:bCs/>
              </w:rPr>
              <w:t>사용</w:t>
            </w:r>
            <w:r>
              <w:rPr>
                <w:b/>
                <w:bCs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</w:rPr>
              <w:t>위젯</w:t>
            </w:r>
          </w:p>
        </w:tc>
        <w:tc>
          <w:tcPr>
            <w:tcW w:w="0" w:type="auto"/>
            <w:vAlign w:val="center"/>
            <w:hideMark/>
          </w:tcPr>
          <w:p w14:paraId="1F01E793" w14:textId="77777777" w:rsidR="00A738C2" w:rsidRDefault="00A738C2">
            <w:pPr>
              <w:jc w:val="center"/>
              <w:rPr>
                <w:b/>
                <w:bCs/>
              </w:rPr>
            </w:pPr>
            <w:r>
              <w:rPr>
                <w:rFonts w:ascii="바탕" w:eastAsia="바탕" w:hAnsi="바탕" w:cs="바탕" w:hint="eastAsia"/>
                <w:b/>
                <w:bCs/>
              </w:rPr>
              <w:t>주요</w:t>
            </w:r>
            <w:r>
              <w:rPr>
                <w:b/>
                <w:bCs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</w:rPr>
              <w:t>확인</w:t>
            </w:r>
            <w:r>
              <w:rPr>
                <w:b/>
                <w:bCs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</w:rPr>
              <w:t>사항</w:t>
            </w:r>
          </w:p>
        </w:tc>
        <w:tc>
          <w:tcPr>
            <w:tcW w:w="0" w:type="auto"/>
            <w:vAlign w:val="center"/>
            <w:hideMark/>
          </w:tcPr>
          <w:p w14:paraId="271DC367" w14:textId="77777777" w:rsidR="00A738C2" w:rsidRDefault="00A738C2">
            <w:pPr>
              <w:jc w:val="center"/>
              <w:rPr>
                <w:b/>
                <w:bCs/>
              </w:rPr>
            </w:pPr>
            <w:r>
              <w:rPr>
                <w:rFonts w:ascii="바탕" w:eastAsia="바탕" w:hAnsi="바탕" w:cs="바탕" w:hint="eastAsia"/>
                <w:b/>
                <w:bCs/>
              </w:rPr>
              <w:t>해결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</w:rPr>
              <w:t>방법</w:t>
            </w:r>
          </w:p>
        </w:tc>
      </w:tr>
      <w:tr w:rsidR="00A738C2" w14:paraId="7C53C812" w14:textId="77777777" w:rsidTr="00A7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E074" w14:textId="77777777" w:rsidR="00A738C2" w:rsidRDefault="00A738C2">
            <w:proofErr w:type="spellStart"/>
            <w:r>
              <w:rPr>
                <w:rStyle w:val="a4"/>
                <w:rFonts w:ascii="바탕" w:eastAsia="바탕" w:hAnsi="바탕" w:cs="바탕" w:hint="eastAsia"/>
              </w:rPr>
              <w:t>결측값</w:t>
            </w:r>
            <w:proofErr w:type="spellEnd"/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확인</w:t>
            </w:r>
          </w:p>
        </w:tc>
        <w:tc>
          <w:tcPr>
            <w:tcW w:w="0" w:type="auto"/>
            <w:vAlign w:val="center"/>
            <w:hideMark/>
          </w:tcPr>
          <w:p w14:paraId="1B3FB0E3" w14:textId="77777777" w:rsidR="00A738C2" w:rsidRDefault="00A738C2">
            <w:r>
              <w:t>Data Table</w:t>
            </w:r>
          </w:p>
        </w:tc>
        <w:tc>
          <w:tcPr>
            <w:tcW w:w="0" w:type="auto"/>
            <w:vAlign w:val="center"/>
            <w:hideMark/>
          </w:tcPr>
          <w:p w14:paraId="7571B9C5" w14:textId="77777777" w:rsidR="00A738C2" w:rsidRDefault="00A738C2">
            <w:r>
              <w:rPr>
                <w:rFonts w:ascii="바탕" w:eastAsia="바탕" w:hAnsi="바탕" w:cs="바탕" w:hint="eastAsia"/>
              </w:rPr>
              <w:t>값이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비어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있는지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확인</w:t>
            </w:r>
          </w:p>
        </w:tc>
        <w:tc>
          <w:tcPr>
            <w:tcW w:w="0" w:type="auto"/>
            <w:vAlign w:val="center"/>
            <w:hideMark/>
          </w:tcPr>
          <w:p w14:paraId="26F0BB72" w14:textId="77777777" w:rsidR="00A738C2" w:rsidRDefault="00A738C2">
            <w:r>
              <w:t>Impute Missing Values</w:t>
            </w:r>
          </w:p>
        </w:tc>
      </w:tr>
      <w:tr w:rsidR="00A738C2" w14:paraId="6FC77705" w14:textId="77777777" w:rsidTr="00A7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F5B91" w14:textId="77777777" w:rsidR="00A738C2" w:rsidRDefault="00A738C2">
            <w:r>
              <w:rPr>
                <w:rStyle w:val="a4"/>
                <w:rFonts w:ascii="바탕" w:eastAsia="바탕" w:hAnsi="바탕" w:cs="바탕" w:hint="eastAsia"/>
              </w:rPr>
              <w:t>데이터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범위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차이</w:t>
            </w:r>
          </w:p>
        </w:tc>
        <w:tc>
          <w:tcPr>
            <w:tcW w:w="0" w:type="auto"/>
            <w:vAlign w:val="center"/>
            <w:hideMark/>
          </w:tcPr>
          <w:p w14:paraId="74D89B6B" w14:textId="77777777" w:rsidR="00A738C2" w:rsidRDefault="00A738C2">
            <w:r>
              <w:t>Feature Statistics</w:t>
            </w:r>
          </w:p>
        </w:tc>
        <w:tc>
          <w:tcPr>
            <w:tcW w:w="0" w:type="auto"/>
            <w:vAlign w:val="center"/>
            <w:hideMark/>
          </w:tcPr>
          <w:p w14:paraId="34CF5E98" w14:textId="77777777" w:rsidR="00A738C2" w:rsidRDefault="00A738C2">
            <w:r>
              <w:rPr>
                <w:rFonts w:ascii="바탕" w:eastAsia="바탕" w:hAnsi="바탕" w:cs="바탕" w:hint="eastAsia"/>
              </w:rPr>
              <w:t>속성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간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값의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범위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비교</w:t>
            </w:r>
          </w:p>
        </w:tc>
        <w:tc>
          <w:tcPr>
            <w:tcW w:w="0" w:type="auto"/>
            <w:vAlign w:val="center"/>
            <w:hideMark/>
          </w:tcPr>
          <w:p w14:paraId="126CB77A" w14:textId="77777777" w:rsidR="00A738C2" w:rsidRDefault="00A738C2">
            <w:r>
              <w:t>Normalize Features</w:t>
            </w:r>
          </w:p>
        </w:tc>
      </w:tr>
      <w:tr w:rsidR="00A738C2" w14:paraId="3B69D8C9" w14:textId="77777777" w:rsidTr="00A7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DE164" w14:textId="77777777" w:rsidR="00A738C2" w:rsidRDefault="00A738C2">
            <w:r>
              <w:rPr>
                <w:rStyle w:val="a4"/>
                <w:rFonts w:ascii="바탕" w:eastAsia="바탕" w:hAnsi="바탕" w:cs="바탕" w:hint="eastAsia"/>
              </w:rPr>
              <w:lastRenderedPageBreak/>
              <w:t>이상치</w:t>
            </w:r>
            <w:r>
              <w:rPr>
                <w:rStyle w:val="a4"/>
              </w:rPr>
              <w:t xml:space="preserve">(Outliers) </w:t>
            </w:r>
            <w:r>
              <w:rPr>
                <w:rStyle w:val="a4"/>
                <w:rFonts w:ascii="바탕" w:eastAsia="바탕" w:hAnsi="바탕" w:cs="바탕" w:hint="eastAsia"/>
              </w:rPr>
              <w:t>존재</w:t>
            </w:r>
          </w:p>
        </w:tc>
        <w:tc>
          <w:tcPr>
            <w:tcW w:w="0" w:type="auto"/>
            <w:vAlign w:val="center"/>
            <w:hideMark/>
          </w:tcPr>
          <w:p w14:paraId="452CACCB" w14:textId="77777777" w:rsidR="00A738C2" w:rsidRDefault="00A738C2">
            <w:r>
              <w:t>Box Plot / Distributions</w:t>
            </w:r>
          </w:p>
        </w:tc>
        <w:tc>
          <w:tcPr>
            <w:tcW w:w="0" w:type="auto"/>
            <w:vAlign w:val="center"/>
            <w:hideMark/>
          </w:tcPr>
          <w:p w14:paraId="5DEDBE10" w14:textId="77777777" w:rsidR="00A738C2" w:rsidRDefault="00A738C2">
            <w:r>
              <w:rPr>
                <w:rFonts w:ascii="바탕" w:eastAsia="바탕" w:hAnsi="바탕" w:cs="바탕" w:hint="eastAsia"/>
              </w:rPr>
              <w:t>극단적인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값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확인</w:t>
            </w:r>
          </w:p>
        </w:tc>
        <w:tc>
          <w:tcPr>
            <w:tcW w:w="0" w:type="auto"/>
            <w:vAlign w:val="center"/>
            <w:hideMark/>
          </w:tcPr>
          <w:p w14:paraId="04A14F3F" w14:textId="77777777" w:rsidR="00A738C2" w:rsidRDefault="00A738C2">
            <w:r>
              <w:t>Remove Outliers</w:t>
            </w:r>
          </w:p>
        </w:tc>
      </w:tr>
      <w:tr w:rsidR="00A738C2" w14:paraId="764D9952" w14:textId="77777777" w:rsidTr="00A7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79FF" w14:textId="77777777" w:rsidR="00A738C2" w:rsidRDefault="00A738C2">
            <w:r>
              <w:rPr>
                <w:rStyle w:val="a4"/>
                <w:rFonts w:ascii="바탕" w:eastAsia="바탕" w:hAnsi="바탕" w:cs="바탕" w:hint="eastAsia"/>
              </w:rPr>
              <w:t>차원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축소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필요</w:t>
            </w:r>
          </w:p>
        </w:tc>
        <w:tc>
          <w:tcPr>
            <w:tcW w:w="0" w:type="auto"/>
            <w:vAlign w:val="center"/>
            <w:hideMark/>
          </w:tcPr>
          <w:p w14:paraId="4E8B29D1" w14:textId="77777777" w:rsidR="00A738C2" w:rsidRDefault="00A738C2">
            <w:r>
              <w:t>Correlations</w:t>
            </w:r>
          </w:p>
        </w:tc>
        <w:tc>
          <w:tcPr>
            <w:tcW w:w="0" w:type="auto"/>
            <w:vAlign w:val="center"/>
            <w:hideMark/>
          </w:tcPr>
          <w:p w14:paraId="4BD00C45" w14:textId="77777777" w:rsidR="00A738C2" w:rsidRDefault="00A738C2">
            <w:r>
              <w:rPr>
                <w:rFonts w:ascii="바탕" w:eastAsia="바탕" w:hAnsi="바탕" w:cs="바탕" w:hint="eastAsia"/>
              </w:rPr>
              <w:t>높은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상관계수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확인</w:t>
            </w:r>
          </w:p>
        </w:tc>
        <w:tc>
          <w:tcPr>
            <w:tcW w:w="0" w:type="auto"/>
            <w:vAlign w:val="center"/>
            <w:hideMark/>
          </w:tcPr>
          <w:p w14:paraId="077388A3" w14:textId="77777777" w:rsidR="00A738C2" w:rsidRDefault="00A738C2">
            <w:r>
              <w:t xml:space="preserve">PCA </w:t>
            </w:r>
            <w:r>
              <w:rPr>
                <w:rFonts w:ascii="바탕" w:eastAsia="바탕" w:hAnsi="바탕" w:cs="바탕" w:hint="eastAsia"/>
              </w:rPr>
              <w:t>또는</w:t>
            </w:r>
            <w:r>
              <w:t xml:space="preserve"> Feature Selection</w:t>
            </w:r>
          </w:p>
        </w:tc>
      </w:tr>
      <w:tr w:rsidR="00A738C2" w14:paraId="75818218" w14:textId="77777777" w:rsidTr="00A7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FE344" w14:textId="77777777" w:rsidR="00A738C2" w:rsidRDefault="00A738C2">
            <w:r>
              <w:rPr>
                <w:rStyle w:val="a4"/>
                <w:rFonts w:ascii="바탕" w:eastAsia="바탕" w:hAnsi="바탕" w:cs="바탕" w:hint="eastAsia"/>
              </w:rPr>
              <w:t>텍스트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데이터</w:t>
            </w:r>
          </w:p>
        </w:tc>
        <w:tc>
          <w:tcPr>
            <w:tcW w:w="0" w:type="auto"/>
            <w:vAlign w:val="center"/>
            <w:hideMark/>
          </w:tcPr>
          <w:p w14:paraId="08BE6094" w14:textId="77777777" w:rsidR="00A738C2" w:rsidRDefault="00A738C2">
            <w:r>
              <w:t>Data Table</w:t>
            </w:r>
          </w:p>
        </w:tc>
        <w:tc>
          <w:tcPr>
            <w:tcW w:w="0" w:type="auto"/>
            <w:vAlign w:val="center"/>
            <w:hideMark/>
          </w:tcPr>
          <w:p w14:paraId="0A8BBC13" w14:textId="77777777" w:rsidR="00A738C2" w:rsidRDefault="00A738C2">
            <w:r>
              <w:rPr>
                <w:rFonts w:ascii="바탕" w:eastAsia="바탕" w:hAnsi="바탕" w:cs="바탕" w:hint="eastAsia"/>
              </w:rPr>
              <w:t>문자열</w:t>
            </w:r>
            <w:r>
              <w:t>(</w:t>
            </w:r>
            <w:r>
              <w:rPr>
                <w:rFonts w:ascii="바탕" w:eastAsia="바탕" w:hAnsi="바탕" w:cs="바탕" w:hint="eastAsia"/>
              </w:rPr>
              <w:t>텍스트</w:t>
            </w:r>
            <w:r>
              <w:t xml:space="preserve">) </w:t>
            </w:r>
            <w:r>
              <w:rPr>
                <w:rFonts w:ascii="바탕" w:eastAsia="바탕" w:hAnsi="바탕" w:cs="바탕" w:hint="eastAsia"/>
              </w:rPr>
              <w:t>포함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여부</w:t>
            </w:r>
          </w:p>
        </w:tc>
        <w:tc>
          <w:tcPr>
            <w:tcW w:w="0" w:type="auto"/>
            <w:vAlign w:val="center"/>
            <w:hideMark/>
          </w:tcPr>
          <w:p w14:paraId="2DBAE21F" w14:textId="77777777" w:rsidR="00A738C2" w:rsidRDefault="00A738C2">
            <w:proofErr w:type="spellStart"/>
            <w:r>
              <w:t>Preprocess</w:t>
            </w:r>
            <w:proofErr w:type="spellEnd"/>
            <w:r>
              <w:t xml:space="preserve"> Text</w:t>
            </w:r>
          </w:p>
        </w:tc>
      </w:tr>
    </w:tbl>
    <w:p w14:paraId="0468D3D3" w14:textId="77777777" w:rsidR="00A738C2" w:rsidRDefault="00A738C2" w:rsidP="00A738C2">
      <w:pPr>
        <w:pStyle w:val="a3"/>
      </w:pPr>
      <w:r>
        <w:rPr>
          <w:rFonts w:ascii="Segoe UI Emoji" w:hAnsi="Segoe UI Emoji" w:cs="Segoe UI Emoji"/>
        </w:rPr>
        <w:t>➡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과정을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거쳐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전처리가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필요하면</w:t>
      </w:r>
      <w:r>
        <w:rPr>
          <w:rStyle w:val="a4"/>
        </w:rPr>
        <w:t xml:space="preserve">, </w:t>
      </w:r>
      <w:proofErr w:type="spellStart"/>
      <w:r>
        <w:rPr>
          <w:rStyle w:val="a4"/>
        </w:rPr>
        <w:t>Preprocess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위젯을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추가하여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정리하면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된다</w:t>
      </w:r>
      <w:r>
        <w:rPr>
          <w:rStyle w:val="a4"/>
        </w:rPr>
        <w:t>!</w:t>
      </w:r>
      <w:r>
        <w:t xml:space="preserve"> </w:t>
      </w:r>
      <w:r>
        <w:rPr>
          <w:rFonts w:ascii="Segoe UI Emoji" w:hAnsi="Segoe UI Emoji" w:cs="Segoe UI Emoji"/>
        </w:rPr>
        <w:t>🚀</w:t>
      </w:r>
    </w:p>
    <w:p w14:paraId="403D2ACA" w14:textId="77777777" w:rsidR="005F2D1B" w:rsidRDefault="005F2D1B" w:rsidP="005F2D1B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🔍</w:t>
      </w:r>
      <w:r>
        <w:rPr>
          <w:rStyle w:val="a4"/>
          <w:b/>
          <w:bCs/>
        </w:rPr>
        <w:t xml:space="preserve"> Test and Score vs Prediction </w:t>
      </w:r>
      <w:r>
        <w:rPr>
          <w:rStyle w:val="a4"/>
          <w:rFonts w:ascii="바탕" w:eastAsia="바탕" w:hAnsi="바탕" w:cs="바탕" w:hint="eastAsia"/>
          <w:b/>
          <w:bCs/>
        </w:rPr>
        <w:t>차이점</w:t>
      </w:r>
      <w:r>
        <w:rPr>
          <w:rStyle w:val="a4"/>
          <w:b/>
          <w:bCs/>
        </w:rPr>
        <w:t xml:space="preserve"> &amp; </w:t>
      </w:r>
      <w:r>
        <w:rPr>
          <w:rStyle w:val="a4"/>
          <w:rFonts w:ascii="바탕" w:eastAsia="바탕" w:hAnsi="바탕" w:cs="바탕" w:hint="eastAsia"/>
          <w:b/>
          <w:bCs/>
        </w:rPr>
        <w:t>사용법</w:t>
      </w:r>
    </w:p>
    <w:p w14:paraId="059F6246" w14:textId="77777777" w:rsidR="005F2D1B" w:rsidRDefault="005F2D1B" w:rsidP="005F2D1B">
      <w:pPr>
        <w:pStyle w:val="a3"/>
      </w:pPr>
      <w:r>
        <w:t>Orange3</w:t>
      </w:r>
      <w:r>
        <w:rPr>
          <w:rFonts w:ascii="바탕" w:eastAsia="바탕" w:hAnsi="바탕" w:cs="바탕" w:hint="eastAsia"/>
        </w:rPr>
        <w:t>에서</w:t>
      </w:r>
      <w:r>
        <w:t xml:space="preserve"> </w:t>
      </w:r>
      <w:r>
        <w:rPr>
          <w:rStyle w:val="a4"/>
        </w:rPr>
        <w:t>Test and Score</w:t>
      </w:r>
      <w:r>
        <w:rPr>
          <w:rFonts w:ascii="바탕" w:eastAsia="바탕" w:hAnsi="바탕" w:cs="바탕" w:hint="eastAsia"/>
        </w:rPr>
        <w:t>와</w:t>
      </w:r>
      <w:r>
        <w:t xml:space="preserve"> </w:t>
      </w:r>
      <w:r>
        <w:rPr>
          <w:rStyle w:val="a4"/>
        </w:rPr>
        <w:t>Prediction</w:t>
      </w:r>
      <w:r>
        <w:t xml:space="preserve"> </w:t>
      </w:r>
      <w:r>
        <w:rPr>
          <w:rFonts w:ascii="바탕" w:eastAsia="바탕" w:hAnsi="바탕" w:cs="바탕" w:hint="eastAsia"/>
        </w:rPr>
        <w:t>위젯은</w:t>
      </w:r>
      <w:r>
        <w:t xml:space="preserve"> </w:t>
      </w:r>
      <w:r>
        <w:rPr>
          <w:rFonts w:ascii="바탕" w:eastAsia="바탕" w:hAnsi="바탕" w:cs="바탕" w:hint="eastAsia"/>
        </w:rPr>
        <w:t>모두</w:t>
      </w:r>
      <w:r>
        <w:t xml:space="preserve"> </w:t>
      </w:r>
      <w:r>
        <w:rPr>
          <w:rFonts w:ascii="바탕" w:eastAsia="바탕" w:hAnsi="바탕" w:cs="바탕" w:hint="eastAsia"/>
        </w:rPr>
        <w:t>모델의</w:t>
      </w:r>
      <w:r>
        <w:t xml:space="preserve"> </w:t>
      </w:r>
      <w:r>
        <w:rPr>
          <w:rFonts w:ascii="바탕" w:eastAsia="바탕" w:hAnsi="바탕" w:cs="바탕" w:hint="eastAsia"/>
        </w:rPr>
        <w:t>성능을</w:t>
      </w:r>
      <w:r>
        <w:t xml:space="preserve"> </w:t>
      </w:r>
      <w:r>
        <w:rPr>
          <w:rFonts w:ascii="바탕" w:eastAsia="바탕" w:hAnsi="바탕" w:cs="바탕" w:hint="eastAsia"/>
        </w:rPr>
        <w:t>평가하는</w:t>
      </w:r>
      <w:r>
        <w:t xml:space="preserve"> </w:t>
      </w:r>
      <w:r>
        <w:rPr>
          <w:rFonts w:ascii="바탕" w:eastAsia="바탕" w:hAnsi="바탕" w:cs="바탕" w:hint="eastAsia"/>
        </w:rPr>
        <w:t>데</w:t>
      </w:r>
      <w:r>
        <w:t xml:space="preserve"> </w:t>
      </w:r>
      <w:r>
        <w:rPr>
          <w:rFonts w:ascii="바탕" w:eastAsia="바탕" w:hAnsi="바탕" w:cs="바탕" w:hint="eastAsia"/>
        </w:rPr>
        <w:t>사용되지만</w:t>
      </w:r>
      <w:r>
        <w:t xml:space="preserve">, </w:t>
      </w:r>
      <w:r>
        <w:rPr>
          <w:rFonts w:ascii="바탕" w:eastAsia="바탕" w:hAnsi="바탕" w:cs="바탕" w:hint="eastAsia"/>
        </w:rPr>
        <w:t>목적과</w:t>
      </w:r>
      <w:r>
        <w:t xml:space="preserve"> </w:t>
      </w:r>
      <w:r>
        <w:rPr>
          <w:rFonts w:ascii="바탕" w:eastAsia="바탕" w:hAnsi="바탕" w:cs="바탕" w:hint="eastAsia"/>
        </w:rPr>
        <w:t>적용</w:t>
      </w:r>
      <w:r>
        <w:t xml:space="preserve"> </w:t>
      </w:r>
      <w:r>
        <w:rPr>
          <w:rFonts w:ascii="바탕" w:eastAsia="바탕" w:hAnsi="바탕" w:cs="바탕" w:hint="eastAsia"/>
        </w:rPr>
        <w:t>방식이</w:t>
      </w:r>
      <w:r>
        <w:t xml:space="preserve"> </w:t>
      </w:r>
      <w:r>
        <w:rPr>
          <w:rFonts w:ascii="바탕" w:eastAsia="바탕" w:hAnsi="바탕" w:cs="바탕" w:hint="eastAsia"/>
        </w:rPr>
        <w:t>다릅니다</w:t>
      </w:r>
      <w:r>
        <w:t>.</w:t>
      </w:r>
    </w:p>
    <w:p w14:paraId="4E89D791" w14:textId="77777777" w:rsidR="005F2D1B" w:rsidRDefault="0057481E" w:rsidP="005F2D1B">
      <w:r>
        <w:pict w14:anchorId="5804D4A9">
          <v:rect id="_x0000_i1041" style="width:0;height:1.5pt" o:hralign="center" o:hrstd="t" o:hr="t" fillcolor="#a0a0a0" stroked="f"/>
        </w:pict>
      </w:r>
    </w:p>
    <w:p w14:paraId="191FC21A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📌</w:t>
      </w:r>
      <w:r>
        <w:rPr>
          <w:rStyle w:val="a4"/>
          <w:b w:val="0"/>
          <w:bCs w:val="0"/>
        </w:rPr>
        <w:t xml:space="preserve"> Test and Score</w:t>
      </w:r>
    </w:p>
    <w:p w14:paraId="72660C8D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주요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역할</w:t>
      </w:r>
      <w:r>
        <w:rPr>
          <w:rStyle w:val="a4"/>
        </w:rPr>
        <w:t>:</w:t>
      </w:r>
    </w:p>
    <w:p w14:paraId="4FFC6466" w14:textId="77777777" w:rsidR="005F2D1B" w:rsidRDefault="005F2D1B" w:rsidP="005F2D1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모델의 성능 평</w:t>
      </w:r>
      <w:r>
        <w:rPr>
          <w:rStyle w:val="a4"/>
          <w:rFonts w:ascii="바탕" w:eastAsia="바탕" w:hAnsi="바탕" w:cs="바탕" w:hint="eastAsia"/>
        </w:rPr>
        <w:t>가</w:t>
      </w:r>
    </w:p>
    <w:p w14:paraId="20A47B8B" w14:textId="77777777" w:rsidR="005F2D1B" w:rsidRDefault="005F2D1B" w:rsidP="005F2D1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교차 검증(Cross Validation)</w:t>
      </w:r>
      <w:r>
        <w:t xml:space="preserve">, </w:t>
      </w:r>
      <w:r>
        <w:rPr>
          <w:rStyle w:val="a4"/>
        </w:rPr>
        <w:t>훈련-테스트 분할(Train-Test Split)</w:t>
      </w:r>
      <w:r>
        <w:t xml:space="preserve"> 등 사</w:t>
      </w:r>
      <w:r>
        <w:rPr>
          <w:rFonts w:ascii="바탕" w:eastAsia="바탕" w:hAnsi="바탕" w:cs="바탕" w:hint="eastAsia"/>
        </w:rPr>
        <w:t>용</w:t>
      </w:r>
    </w:p>
    <w:p w14:paraId="612438D8" w14:textId="77777777" w:rsidR="005F2D1B" w:rsidRDefault="005F2D1B" w:rsidP="005F2D1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정확도(Accuracy), </w:t>
      </w:r>
      <w:bookmarkStart w:id="0" w:name="_GoBack"/>
      <w:r>
        <w:rPr>
          <w:rStyle w:val="a4"/>
        </w:rPr>
        <w:t>AUC</w:t>
      </w:r>
      <w:bookmarkEnd w:id="0"/>
      <w:r>
        <w:rPr>
          <w:rStyle w:val="a4"/>
        </w:rPr>
        <w:t>, F1-score, Precision, Recall</w:t>
      </w:r>
      <w:r>
        <w:t xml:space="preserve"> 등 다양한 성능 지표 제</w:t>
      </w:r>
      <w:r>
        <w:rPr>
          <w:rFonts w:ascii="바탕" w:eastAsia="바탕" w:hAnsi="바탕" w:cs="바탕" w:hint="eastAsia"/>
        </w:rPr>
        <w:t>공</w:t>
      </w:r>
    </w:p>
    <w:p w14:paraId="45A59CE5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적합한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상황</w:t>
      </w:r>
      <w:r>
        <w:rPr>
          <w:rStyle w:val="a4"/>
        </w:rPr>
        <w:t>:</w:t>
      </w:r>
    </w:p>
    <w:p w14:paraId="7D80E2A4" w14:textId="77777777" w:rsidR="005F2D1B" w:rsidRDefault="005F2D1B" w:rsidP="005F2D1B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모델을 선택하고 성능을 비교할 </w:t>
      </w:r>
      <w:r>
        <w:rPr>
          <w:rStyle w:val="a4"/>
          <w:rFonts w:ascii="바탕" w:eastAsia="바탕" w:hAnsi="바탕" w:cs="바탕" w:hint="eastAsia"/>
        </w:rPr>
        <w:t>때</w:t>
      </w:r>
    </w:p>
    <w:p w14:paraId="5483AB88" w14:textId="77777777" w:rsidR="005F2D1B" w:rsidRDefault="005F2D1B" w:rsidP="005F2D1B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모델이 </w:t>
      </w:r>
      <w:proofErr w:type="spellStart"/>
      <w:r>
        <w:rPr>
          <w:rStyle w:val="a4"/>
        </w:rPr>
        <w:t>과적합</w:t>
      </w:r>
      <w:proofErr w:type="spellEnd"/>
      <w:r>
        <w:rPr>
          <w:rStyle w:val="a4"/>
        </w:rPr>
        <w:t xml:space="preserve">(Overfitting) 여부를 판단할 </w:t>
      </w:r>
      <w:r>
        <w:rPr>
          <w:rStyle w:val="a4"/>
          <w:rFonts w:ascii="바탕" w:eastAsia="바탕" w:hAnsi="바탕" w:cs="바탕" w:hint="eastAsia"/>
        </w:rPr>
        <w:t>때</w:t>
      </w:r>
    </w:p>
    <w:p w14:paraId="5A586748" w14:textId="77777777" w:rsidR="005F2D1B" w:rsidRDefault="005F2D1B" w:rsidP="005F2D1B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훈련 데이터와 테스트 데이터를 나누어 성능을 평가할 </w:t>
      </w:r>
      <w:r>
        <w:rPr>
          <w:rStyle w:val="a4"/>
          <w:rFonts w:ascii="바탕" w:eastAsia="바탕" w:hAnsi="바탕" w:cs="바탕" w:hint="eastAsia"/>
        </w:rPr>
        <w:t>때</w:t>
      </w:r>
    </w:p>
    <w:p w14:paraId="0C7F1E0F" w14:textId="77777777" w:rsidR="005F2D1B" w:rsidRDefault="005F2D1B" w:rsidP="005F2D1B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교차 검증을 통해 모델의 일반화 성능을 확인할 </w:t>
      </w:r>
      <w:r>
        <w:rPr>
          <w:rStyle w:val="a4"/>
          <w:rFonts w:ascii="바탕" w:eastAsia="바탕" w:hAnsi="바탕" w:cs="바탕" w:hint="eastAsia"/>
        </w:rPr>
        <w:t>때</w:t>
      </w:r>
    </w:p>
    <w:p w14:paraId="03B0E451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사용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예시</w:t>
      </w:r>
      <w:r>
        <w:rPr>
          <w:rStyle w:val="a4"/>
        </w:rPr>
        <w:t>:</w:t>
      </w:r>
    </w:p>
    <w:p w14:paraId="3433BA1D" w14:textId="77777777" w:rsidR="005F2D1B" w:rsidRDefault="005F2D1B" w:rsidP="005F2D1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데이터 샘플링 후, </w:t>
      </w:r>
      <w:r>
        <w:rPr>
          <w:rStyle w:val="a4"/>
        </w:rPr>
        <w:t>훈련 데이터(Train)와 테스트 데이터(Test)로 분</w:t>
      </w:r>
      <w:r>
        <w:rPr>
          <w:rStyle w:val="a4"/>
          <w:rFonts w:ascii="바탕" w:eastAsia="바탕" w:hAnsi="바탕" w:cs="바탕" w:hint="eastAsia"/>
        </w:rPr>
        <w:t>할</w:t>
      </w:r>
    </w:p>
    <w:p w14:paraId="3F77B756" w14:textId="77777777" w:rsidR="005F2D1B" w:rsidRDefault="005F2D1B" w:rsidP="005F2D1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모델(예: Logistic Regression, SVM, Random Forest 등)을 연</w:t>
      </w:r>
      <w:r>
        <w:rPr>
          <w:rStyle w:val="a4"/>
          <w:rFonts w:ascii="바탕" w:eastAsia="바탕" w:hAnsi="바탕" w:cs="바탕" w:hint="eastAsia"/>
        </w:rPr>
        <w:t>결</w:t>
      </w:r>
    </w:p>
    <w:p w14:paraId="6EC13F0C" w14:textId="77777777" w:rsidR="005F2D1B" w:rsidRDefault="005F2D1B" w:rsidP="005F2D1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lastRenderedPageBreak/>
        <w:t>Test and Score 위젯을 사용하여 모델의 성능을 비</w:t>
      </w:r>
      <w:r>
        <w:rPr>
          <w:rStyle w:val="a4"/>
          <w:rFonts w:ascii="바탕" w:eastAsia="바탕" w:hAnsi="바탕" w:cs="바탕" w:hint="eastAsia"/>
        </w:rPr>
        <w:t>교</w:t>
      </w:r>
    </w:p>
    <w:p w14:paraId="069CA347" w14:textId="77777777" w:rsidR="005F2D1B" w:rsidRDefault="0057481E" w:rsidP="005F2D1B">
      <w:pPr>
        <w:spacing w:after="0"/>
      </w:pPr>
      <w:r>
        <w:pict w14:anchorId="4C5F3175">
          <v:rect id="_x0000_i1042" style="width:0;height:1.5pt" o:hralign="center" o:hrstd="t" o:hr="t" fillcolor="#a0a0a0" stroked="f"/>
        </w:pict>
      </w:r>
    </w:p>
    <w:p w14:paraId="42308E45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📌</w:t>
      </w:r>
      <w:r>
        <w:rPr>
          <w:rStyle w:val="a4"/>
          <w:b w:val="0"/>
          <w:bCs w:val="0"/>
        </w:rPr>
        <w:t xml:space="preserve"> Prediction</w:t>
      </w:r>
    </w:p>
    <w:p w14:paraId="5BCEBEBD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주요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역할</w:t>
      </w:r>
      <w:r>
        <w:rPr>
          <w:rStyle w:val="a4"/>
        </w:rPr>
        <w:t>:</w:t>
      </w:r>
    </w:p>
    <w:p w14:paraId="2578320D" w14:textId="77777777" w:rsidR="005F2D1B" w:rsidRDefault="005F2D1B" w:rsidP="005F2D1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새로운 데이터에 대해 모델이 예측한 결과를 확</w:t>
      </w:r>
      <w:r>
        <w:rPr>
          <w:rStyle w:val="a4"/>
          <w:rFonts w:ascii="바탕" w:eastAsia="바탕" w:hAnsi="바탕" w:cs="바탕" w:hint="eastAsia"/>
        </w:rPr>
        <w:t>인</w:t>
      </w:r>
    </w:p>
    <w:p w14:paraId="0F24EAF3" w14:textId="77777777" w:rsidR="005F2D1B" w:rsidRDefault="005F2D1B" w:rsidP="005F2D1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모델이 학습한 내용을 바탕으로 </w:t>
      </w:r>
      <w:r>
        <w:rPr>
          <w:rStyle w:val="a4"/>
        </w:rPr>
        <w:t xml:space="preserve">새로운 데이터에 대한 </w:t>
      </w:r>
      <w:proofErr w:type="spellStart"/>
      <w:r>
        <w:rPr>
          <w:rStyle w:val="a4"/>
        </w:rPr>
        <w:t>출력값</w:t>
      </w:r>
      <w:proofErr w:type="spellEnd"/>
      <w:r>
        <w:rPr>
          <w:rStyle w:val="a4"/>
        </w:rPr>
        <w:t>(</w:t>
      </w:r>
      <w:proofErr w:type="spellStart"/>
      <w:r>
        <w:rPr>
          <w:rStyle w:val="a4"/>
        </w:rPr>
        <w:t>예측값</w:t>
      </w:r>
      <w:proofErr w:type="spellEnd"/>
      <w:r>
        <w:rPr>
          <w:rStyle w:val="a4"/>
        </w:rPr>
        <w:t>)을 생</w:t>
      </w:r>
      <w:r>
        <w:rPr>
          <w:rStyle w:val="a4"/>
          <w:rFonts w:ascii="바탕" w:eastAsia="바탕" w:hAnsi="바탕" w:cs="바탕" w:hint="eastAsia"/>
        </w:rPr>
        <w:t>성</w:t>
      </w:r>
    </w:p>
    <w:p w14:paraId="16563808" w14:textId="77777777" w:rsidR="005F2D1B" w:rsidRDefault="005F2D1B" w:rsidP="005F2D1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실제 데이터와 비교하여 개별 예측 오류를 분석할 수 있</w:t>
      </w:r>
      <w:r>
        <w:rPr>
          <w:rStyle w:val="a4"/>
          <w:rFonts w:ascii="바탕" w:eastAsia="바탕" w:hAnsi="바탕" w:cs="바탕" w:hint="eastAsia"/>
        </w:rPr>
        <w:t>음</w:t>
      </w:r>
    </w:p>
    <w:p w14:paraId="04B056E3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적합한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상황</w:t>
      </w:r>
      <w:r>
        <w:rPr>
          <w:rStyle w:val="a4"/>
        </w:rPr>
        <w:t>:</w:t>
      </w:r>
    </w:p>
    <w:p w14:paraId="7C01FCFB" w14:textId="77777777" w:rsidR="005F2D1B" w:rsidRDefault="005F2D1B" w:rsidP="005F2D1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새로운 데이터가 들어왔을 때 모델이 예측한 결과를 확인할 </w:t>
      </w:r>
      <w:r>
        <w:rPr>
          <w:rStyle w:val="a4"/>
          <w:rFonts w:ascii="바탕" w:eastAsia="바탕" w:hAnsi="바탕" w:cs="바탕" w:hint="eastAsia"/>
        </w:rPr>
        <w:t>때</w:t>
      </w:r>
    </w:p>
    <w:p w14:paraId="73532410" w14:textId="77777777" w:rsidR="005F2D1B" w:rsidRDefault="005F2D1B" w:rsidP="005F2D1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회귀(Regression) 또는 분류(Classification) 모델이 실제로 어떻게 예측하는지 볼 </w:t>
      </w:r>
      <w:r>
        <w:rPr>
          <w:rStyle w:val="a4"/>
          <w:rFonts w:ascii="바탕" w:eastAsia="바탕" w:hAnsi="바탕" w:cs="바탕" w:hint="eastAsia"/>
        </w:rPr>
        <w:t>때</w:t>
      </w:r>
    </w:p>
    <w:p w14:paraId="579B75D1" w14:textId="77777777" w:rsidR="005F2D1B" w:rsidRDefault="005F2D1B" w:rsidP="005F2D1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특정 데이터가 어떤 클래스로 분류되는지 확인할 </w:t>
      </w:r>
      <w:r>
        <w:rPr>
          <w:rStyle w:val="a4"/>
          <w:rFonts w:ascii="바탕" w:eastAsia="바탕" w:hAnsi="바탕" w:cs="바탕" w:hint="eastAsia"/>
        </w:rPr>
        <w:t>때</w:t>
      </w:r>
    </w:p>
    <w:p w14:paraId="0203C472" w14:textId="77777777" w:rsidR="005F2D1B" w:rsidRDefault="005F2D1B" w:rsidP="005F2D1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회귀 모델에서 </w:t>
      </w:r>
      <w:proofErr w:type="spellStart"/>
      <w:r>
        <w:rPr>
          <w:rStyle w:val="a4"/>
        </w:rPr>
        <w:t>예측값과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실제값의</w:t>
      </w:r>
      <w:proofErr w:type="spellEnd"/>
      <w:r>
        <w:rPr>
          <w:rStyle w:val="a4"/>
        </w:rPr>
        <w:t xml:space="preserve"> 차이를 분석할 </w:t>
      </w:r>
      <w:r>
        <w:rPr>
          <w:rStyle w:val="a4"/>
          <w:rFonts w:ascii="바탕" w:eastAsia="바탕" w:hAnsi="바탕" w:cs="바탕" w:hint="eastAsia"/>
        </w:rPr>
        <w:t>때</w:t>
      </w:r>
    </w:p>
    <w:p w14:paraId="65940402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사용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예시</w:t>
      </w:r>
      <w:r>
        <w:rPr>
          <w:rStyle w:val="a4"/>
        </w:rPr>
        <w:t>:</w:t>
      </w:r>
    </w:p>
    <w:p w14:paraId="7A6A9C37" w14:textId="77777777" w:rsidR="005F2D1B" w:rsidRDefault="005F2D1B" w:rsidP="005F2D1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학습된 모델(Logistic Regression, Decision Tree 등)을 Prediction 위젯과 연</w:t>
      </w:r>
      <w:r>
        <w:rPr>
          <w:rStyle w:val="a4"/>
          <w:rFonts w:ascii="바탕" w:eastAsia="바탕" w:hAnsi="바탕" w:cs="바탕" w:hint="eastAsia"/>
        </w:rPr>
        <w:t>결</w:t>
      </w:r>
    </w:p>
    <w:p w14:paraId="66F7D281" w14:textId="77777777" w:rsidR="005F2D1B" w:rsidRDefault="005F2D1B" w:rsidP="005F2D1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새로운 데이터셋을 연결하여 예측 수</w:t>
      </w:r>
      <w:r>
        <w:rPr>
          <w:rStyle w:val="a4"/>
          <w:rFonts w:ascii="바탕" w:eastAsia="바탕" w:hAnsi="바탕" w:cs="바탕" w:hint="eastAsia"/>
        </w:rPr>
        <w:t>행</w:t>
      </w:r>
    </w:p>
    <w:p w14:paraId="4C5387B0" w14:textId="77777777" w:rsidR="005F2D1B" w:rsidRDefault="005F2D1B" w:rsidP="005F2D1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결과를 확인하고 </w:t>
      </w:r>
      <w:proofErr w:type="spellStart"/>
      <w:r>
        <w:rPr>
          <w:rStyle w:val="a4"/>
        </w:rPr>
        <w:t>실제값과</w:t>
      </w:r>
      <w:proofErr w:type="spellEnd"/>
      <w:r>
        <w:rPr>
          <w:rStyle w:val="a4"/>
        </w:rPr>
        <w:t xml:space="preserve"> 비</w:t>
      </w:r>
      <w:r>
        <w:rPr>
          <w:rStyle w:val="a4"/>
          <w:rFonts w:ascii="바탕" w:eastAsia="바탕" w:hAnsi="바탕" w:cs="바탕" w:hint="eastAsia"/>
        </w:rPr>
        <w:t>교</w:t>
      </w:r>
    </w:p>
    <w:p w14:paraId="3B894933" w14:textId="77777777" w:rsidR="005F2D1B" w:rsidRDefault="0057481E" w:rsidP="005F2D1B">
      <w:pPr>
        <w:spacing w:after="0"/>
      </w:pPr>
      <w:r>
        <w:pict w14:anchorId="7AF93C14">
          <v:rect id="_x0000_i1043" style="width:0;height:1.5pt" o:hralign="center" o:hrstd="t" o:hr="t" fillcolor="#a0a0a0" stroked="f"/>
        </w:pict>
      </w:r>
    </w:p>
    <w:p w14:paraId="1CC9F056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📌</w:t>
      </w:r>
      <w:r>
        <w:rPr>
          <w:rStyle w:val="a4"/>
          <w:b w:val="0"/>
          <w:bCs w:val="0"/>
        </w:rPr>
        <w:t xml:space="preserve"> Test and Score vs Prediction 정</w:t>
      </w:r>
      <w:r>
        <w:rPr>
          <w:rStyle w:val="a4"/>
          <w:rFonts w:ascii="바탕" w:eastAsia="바탕" w:hAnsi="바탕" w:cs="바탕" w:hint="eastAsia"/>
          <w:b w:val="0"/>
          <w:bCs w:val="0"/>
        </w:rPr>
        <w:t>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4717"/>
        <w:gridCol w:w="3457"/>
      </w:tblGrid>
      <w:tr w:rsidR="005F2D1B" w14:paraId="3FC630B7" w14:textId="77777777" w:rsidTr="005F2D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5DFAC" w14:textId="77777777" w:rsidR="005F2D1B" w:rsidRDefault="005F2D1B">
            <w:pPr>
              <w:jc w:val="center"/>
              <w:rPr>
                <w:b/>
                <w:bCs/>
              </w:rPr>
            </w:pPr>
            <w:r>
              <w:rPr>
                <w:rFonts w:ascii="바탕" w:eastAsia="바탕" w:hAnsi="바탕" w:cs="바탕" w:hint="eastAsia"/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04328774" w14:textId="77777777" w:rsidR="005F2D1B" w:rsidRDefault="005F2D1B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Test and Score</w:t>
            </w:r>
          </w:p>
        </w:tc>
        <w:tc>
          <w:tcPr>
            <w:tcW w:w="0" w:type="auto"/>
            <w:vAlign w:val="center"/>
            <w:hideMark/>
          </w:tcPr>
          <w:p w14:paraId="218328F0" w14:textId="77777777" w:rsidR="005F2D1B" w:rsidRDefault="005F2D1B">
            <w:pPr>
              <w:jc w:val="center"/>
              <w:rPr>
                <w:b/>
                <w:bCs/>
              </w:rPr>
            </w:pPr>
            <w:r>
              <w:rPr>
                <w:rStyle w:val="a4"/>
              </w:rPr>
              <w:t>Prediction</w:t>
            </w:r>
          </w:p>
        </w:tc>
      </w:tr>
      <w:tr w:rsidR="005F2D1B" w14:paraId="5D7031E4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B8CB" w14:textId="77777777" w:rsidR="005F2D1B" w:rsidRDefault="005F2D1B">
            <w:r>
              <w:rPr>
                <w:rStyle w:val="a4"/>
                <w:rFonts w:ascii="바탕" w:eastAsia="바탕" w:hAnsi="바탕" w:cs="바탕" w:hint="eastAsia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27891532" w14:textId="77777777" w:rsidR="005F2D1B" w:rsidRDefault="005F2D1B">
            <w:r>
              <w:rPr>
                <w:rFonts w:ascii="바탕" w:eastAsia="바탕" w:hAnsi="바탕" w:cs="바탕" w:hint="eastAsia"/>
              </w:rPr>
              <w:t>모델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성능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평가</w:t>
            </w:r>
          </w:p>
        </w:tc>
        <w:tc>
          <w:tcPr>
            <w:tcW w:w="0" w:type="auto"/>
            <w:vAlign w:val="center"/>
            <w:hideMark/>
          </w:tcPr>
          <w:p w14:paraId="50FEE3A6" w14:textId="77777777" w:rsidR="005F2D1B" w:rsidRDefault="005F2D1B">
            <w:r>
              <w:rPr>
                <w:rFonts w:ascii="바탕" w:eastAsia="바탕" w:hAnsi="바탕" w:cs="바탕" w:hint="eastAsia"/>
              </w:rPr>
              <w:t>새로운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데이터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예측</w:t>
            </w:r>
          </w:p>
        </w:tc>
      </w:tr>
      <w:tr w:rsidR="005F2D1B" w14:paraId="7E1ABA97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6E8D2" w14:textId="77777777" w:rsidR="005F2D1B" w:rsidRDefault="005F2D1B">
            <w:r>
              <w:rPr>
                <w:rStyle w:val="a4"/>
                <w:rFonts w:ascii="바탕" w:eastAsia="바탕" w:hAnsi="바탕" w:cs="바탕" w:hint="eastAsia"/>
              </w:rPr>
              <w:t>사용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방식</w:t>
            </w:r>
          </w:p>
        </w:tc>
        <w:tc>
          <w:tcPr>
            <w:tcW w:w="0" w:type="auto"/>
            <w:vAlign w:val="center"/>
            <w:hideMark/>
          </w:tcPr>
          <w:p w14:paraId="398E96D5" w14:textId="77777777" w:rsidR="005F2D1B" w:rsidRDefault="005F2D1B">
            <w:r>
              <w:rPr>
                <w:rFonts w:ascii="바탕" w:eastAsia="바탕" w:hAnsi="바탕" w:cs="바탕" w:hint="eastAsia"/>
              </w:rPr>
              <w:t>교차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검증</w:t>
            </w:r>
            <w:r>
              <w:t xml:space="preserve">, Train-Test </w:t>
            </w:r>
            <w:r>
              <w:rPr>
                <w:rFonts w:ascii="바탕" w:eastAsia="바탕" w:hAnsi="바탕" w:cs="바탕" w:hint="eastAsia"/>
              </w:rPr>
              <w:t>평가</w:t>
            </w:r>
          </w:p>
        </w:tc>
        <w:tc>
          <w:tcPr>
            <w:tcW w:w="0" w:type="auto"/>
            <w:vAlign w:val="center"/>
            <w:hideMark/>
          </w:tcPr>
          <w:p w14:paraId="2E3D3B5A" w14:textId="77777777" w:rsidR="005F2D1B" w:rsidRDefault="005F2D1B">
            <w:r>
              <w:rPr>
                <w:rFonts w:ascii="바탕" w:eastAsia="바탕" w:hAnsi="바탕" w:cs="바탕" w:hint="eastAsia"/>
              </w:rPr>
              <w:t>모델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학습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후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새로운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데이터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적용</w:t>
            </w:r>
          </w:p>
        </w:tc>
      </w:tr>
      <w:tr w:rsidR="005F2D1B" w14:paraId="5F8EDEAC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53D52" w14:textId="77777777" w:rsidR="005F2D1B" w:rsidRDefault="005F2D1B">
            <w:r>
              <w:rPr>
                <w:rStyle w:val="a4"/>
                <w:rFonts w:ascii="바탕" w:eastAsia="바탕" w:hAnsi="바탕" w:cs="바탕" w:hint="eastAsia"/>
              </w:rPr>
              <w:t>출력</w:t>
            </w:r>
          </w:p>
        </w:tc>
        <w:tc>
          <w:tcPr>
            <w:tcW w:w="0" w:type="auto"/>
            <w:vAlign w:val="center"/>
            <w:hideMark/>
          </w:tcPr>
          <w:p w14:paraId="46BE6667" w14:textId="77777777" w:rsidR="005F2D1B" w:rsidRDefault="005F2D1B">
            <w:r>
              <w:t xml:space="preserve">AUC, Precision, Recall, F1-score </w:t>
            </w:r>
            <w:r>
              <w:rPr>
                <w:rFonts w:ascii="바탕" w:eastAsia="바탕" w:hAnsi="바탕" w:cs="바탕" w:hint="eastAsia"/>
              </w:rPr>
              <w:t>등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성능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지표</w:t>
            </w:r>
          </w:p>
        </w:tc>
        <w:tc>
          <w:tcPr>
            <w:tcW w:w="0" w:type="auto"/>
            <w:vAlign w:val="center"/>
            <w:hideMark/>
          </w:tcPr>
          <w:p w14:paraId="116B61AD" w14:textId="77777777" w:rsidR="005F2D1B" w:rsidRDefault="005F2D1B">
            <w:r>
              <w:rPr>
                <w:rFonts w:ascii="바탕" w:eastAsia="바탕" w:hAnsi="바탕" w:cs="바탕" w:hint="eastAsia"/>
              </w:rPr>
              <w:t>예측된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클래스</w:t>
            </w:r>
            <w:r>
              <w:t xml:space="preserve">(Label) </w:t>
            </w:r>
            <w:r>
              <w:rPr>
                <w:rFonts w:ascii="바탕" w:eastAsia="바탕" w:hAnsi="바탕" w:cs="바탕" w:hint="eastAsia"/>
              </w:rPr>
              <w:t>또는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값</w:t>
            </w:r>
            <w:r>
              <w:t>(Regression)</w:t>
            </w:r>
          </w:p>
        </w:tc>
      </w:tr>
      <w:tr w:rsidR="005F2D1B" w14:paraId="3232891A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4880" w14:textId="77777777" w:rsidR="005F2D1B" w:rsidRDefault="005F2D1B">
            <w:r>
              <w:rPr>
                <w:rStyle w:val="a4"/>
                <w:rFonts w:ascii="바탕" w:eastAsia="바탕" w:hAnsi="바탕" w:cs="바탕" w:hint="eastAsia"/>
              </w:rPr>
              <w:t>적용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상황</w:t>
            </w:r>
          </w:p>
        </w:tc>
        <w:tc>
          <w:tcPr>
            <w:tcW w:w="0" w:type="auto"/>
            <w:vAlign w:val="center"/>
            <w:hideMark/>
          </w:tcPr>
          <w:p w14:paraId="57470C13" w14:textId="77777777" w:rsidR="005F2D1B" w:rsidRDefault="005F2D1B">
            <w:r>
              <w:rPr>
                <w:rFonts w:ascii="바탕" w:eastAsia="바탕" w:hAnsi="바탕" w:cs="바탕" w:hint="eastAsia"/>
              </w:rPr>
              <w:t>여러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모델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비교</w:t>
            </w:r>
            <w:r>
              <w:t xml:space="preserve">, </w:t>
            </w:r>
            <w:proofErr w:type="spellStart"/>
            <w:r>
              <w:rPr>
                <w:rFonts w:ascii="바탕" w:eastAsia="바탕" w:hAnsi="바탕" w:cs="바탕" w:hint="eastAsia"/>
              </w:rPr>
              <w:t>과적합</w:t>
            </w:r>
            <w:proofErr w:type="spellEnd"/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확인</w:t>
            </w:r>
          </w:p>
        </w:tc>
        <w:tc>
          <w:tcPr>
            <w:tcW w:w="0" w:type="auto"/>
            <w:vAlign w:val="center"/>
            <w:hideMark/>
          </w:tcPr>
          <w:p w14:paraId="5BA709DF" w14:textId="77777777" w:rsidR="005F2D1B" w:rsidRDefault="005F2D1B">
            <w:r>
              <w:rPr>
                <w:rFonts w:ascii="바탕" w:eastAsia="바탕" w:hAnsi="바탕" w:cs="바탕" w:hint="eastAsia"/>
              </w:rPr>
              <w:t>실제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데이터에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대한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모델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적용</w:t>
            </w:r>
          </w:p>
        </w:tc>
      </w:tr>
      <w:tr w:rsidR="005F2D1B" w14:paraId="470525FC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8329" w14:textId="77777777" w:rsidR="005F2D1B" w:rsidRDefault="005F2D1B">
            <w:r>
              <w:rPr>
                <w:rStyle w:val="a4"/>
                <w:rFonts w:ascii="바탕" w:eastAsia="바탕" w:hAnsi="바탕" w:cs="바탕" w:hint="eastAsia"/>
              </w:rPr>
              <w:lastRenderedPageBreak/>
              <w:t>예제</w:t>
            </w:r>
          </w:p>
        </w:tc>
        <w:tc>
          <w:tcPr>
            <w:tcW w:w="0" w:type="auto"/>
            <w:vAlign w:val="center"/>
            <w:hideMark/>
          </w:tcPr>
          <w:p w14:paraId="5C2E9821" w14:textId="77777777" w:rsidR="005F2D1B" w:rsidRDefault="005F2D1B">
            <w:r>
              <w:rPr>
                <w:rFonts w:ascii="바탕" w:eastAsia="바탕" w:hAnsi="바탕" w:cs="바탕" w:hint="eastAsia"/>
              </w:rPr>
              <w:t>모델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성능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비교</w:t>
            </w:r>
            <w:r>
              <w:t xml:space="preserve"> (</w:t>
            </w:r>
            <w:r>
              <w:rPr>
                <w:rFonts w:ascii="바탕" w:eastAsia="바탕" w:hAnsi="바탕" w:cs="바탕" w:hint="eastAsia"/>
              </w:rPr>
              <w:t>예</w:t>
            </w:r>
            <w:r>
              <w:t>: Logistic Regression vs Random Forest)</w:t>
            </w:r>
          </w:p>
        </w:tc>
        <w:tc>
          <w:tcPr>
            <w:tcW w:w="0" w:type="auto"/>
            <w:vAlign w:val="center"/>
            <w:hideMark/>
          </w:tcPr>
          <w:p w14:paraId="028F1AD6" w14:textId="77777777" w:rsidR="005F2D1B" w:rsidRDefault="005F2D1B">
            <w:r>
              <w:rPr>
                <w:rFonts w:ascii="바탕" w:eastAsia="바탕" w:hAnsi="바탕" w:cs="바탕" w:hint="eastAsia"/>
              </w:rPr>
              <w:t>고객의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구매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여부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예측</w:t>
            </w:r>
          </w:p>
        </w:tc>
      </w:tr>
    </w:tbl>
    <w:p w14:paraId="2B8F0EC4" w14:textId="77777777" w:rsidR="005F2D1B" w:rsidRDefault="0057481E" w:rsidP="005F2D1B">
      <w:r>
        <w:pict w14:anchorId="4682BEA8">
          <v:rect id="_x0000_i1044" style="width:0;height:1.5pt" o:hralign="center" o:hrstd="t" o:hr="t" fillcolor="#a0a0a0" stroked="f"/>
        </w:pict>
      </w:r>
    </w:p>
    <w:p w14:paraId="2A3633FF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📌</w:t>
      </w:r>
      <w:r>
        <w:rPr>
          <w:rStyle w:val="a4"/>
          <w:b w:val="0"/>
          <w:bCs w:val="0"/>
        </w:rPr>
        <w:t xml:space="preserve"> 어떤 경우에 어떤 위젯을 사용해야 할까?</w:t>
      </w:r>
    </w:p>
    <w:p w14:paraId="7C75795A" w14:textId="77777777" w:rsidR="005F2D1B" w:rsidRDefault="005F2D1B" w:rsidP="005F2D1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모델을 검증하고 성능을 평가</w:t>
      </w:r>
      <w:r>
        <w:t xml:space="preserve">하고 싶다면 </w:t>
      </w:r>
      <w:proofErr w:type="gramStart"/>
      <w:r>
        <w:t xml:space="preserve">→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Test</w:t>
      </w:r>
      <w:proofErr w:type="gramEnd"/>
      <w:r>
        <w:rPr>
          <w:rStyle w:val="a4"/>
        </w:rPr>
        <w:t xml:space="preserve"> and Score</w:t>
      </w:r>
    </w:p>
    <w:p w14:paraId="41BD68FB" w14:textId="77777777" w:rsidR="005F2D1B" w:rsidRDefault="005F2D1B" w:rsidP="005F2D1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새로운 데이터에 대해 예측을 수행</w:t>
      </w:r>
      <w:r>
        <w:t xml:space="preserve">하고 싶다면 </w:t>
      </w:r>
      <w:proofErr w:type="gramStart"/>
      <w:r>
        <w:t xml:space="preserve">→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Prediction</w:t>
      </w:r>
      <w:proofErr w:type="gramEnd"/>
    </w:p>
    <w:p w14:paraId="1A71459E" w14:textId="77777777" w:rsidR="005F2D1B" w:rsidRDefault="0057481E" w:rsidP="005F2D1B">
      <w:pPr>
        <w:spacing w:after="0"/>
      </w:pPr>
      <w:r>
        <w:pict w14:anchorId="20D90262">
          <v:rect id="_x0000_i1045" style="width:0;height:1.5pt" o:hralign="center" o:hrstd="t" o:hr="t" fillcolor="#a0a0a0" stroked="f"/>
        </w:pict>
      </w:r>
    </w:p>
    <w:p w14:paraId="06888F7A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📌</w:t>
      </w:r>
      <w:r>
        <w:rPr>
          <w:rStyle w:val="a4"/>
          <w:b w:val="0"/>
          <w:bCs w:val="0"/>
        </w:rPr>
        <w:t xml:space="preserve"> 결</w:t>
      </w:r>
      <w:r>
        <w:rPr>
          <w:rStyle w:val="a4"/>
          <w:rFonts w:ascii="바탕" w:eastAsia="바탕" w:hAnsi="바탕" w:cs="바탕" w:hint="eastAsia"/>
          <w:b w:val="0"/>
          <w:bCs w:val="0"/>
        </w:rPr>
        <w:t>론</w:t>
      </w:r>
    </w:p>
    <w:p w14:paraId="3FF4DCF7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a4"/>
        </w:rPr>
        <w:t>Test and Score</w:t>
      </w:r>
      <w:r>
        <w:rPr>
          <w:rFonts w:ascii="바탕" w:eastAsia="바탕" w:hAnsi="바탕" w:cs="바탕" w:hint="eastAsia"/>
        </w:rPr>
        <w:t>는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모델이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얼마나</w:t>
      </w:r>
      <w:r>
        <w:rPr>
          <w:rStyle w:val="a4"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좋은지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평가하는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용도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a4"/>
        </w:rPr>
        <w:t>Prediction</w:t>
      </w:r>
      <w:r>
        <w:rPr>
          <w:rFonts w:ascii="바탕" w:eastAsia="바탕" w:hAnsi="바탕" w:cs="바탕" w:hint="eastAsia"/>
        </w:rPr>
        <w:t>은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새로운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모델에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적용해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결과를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얻는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용도</w:t>
      </w:r>
    </w:p>
    <w:p w14:paraId="2FCDB890" w14:textId="77777777" w:rsidR="005F2D1B" w:rsidRDefault="005F2D1B" w:rsidP="005F2D1B">
      <w:pPr>
        <w:pStyle w:val="a3"/>
      </w:pPr>
      <w:r>
        <w:rPr>
          <w:rFonts w:ascii="바탕" w:eastAsia="바탕" w:hAnsi="바탕" w:cs="바탕" w:hint="eastAsia"/>
        </w:rPr>
        <w:t>즉</w:t>
      </w:r>
      <w:r>
        <w:t xml:space="preserve">, </w:t>
      </w:r>
      <w:r>
        <w:rPr>
          <w:rFonts w:ascii="바탕" w:eastAsia="바탕" w:hAnsi="바탕" w:cs="바탕" w:hint="eastAsia"/>
        </w:rPr>
        <w:t>모델을</w:t>
      </w:r>
      <w:r>
        <w:t xml:space="preserve"> </w:t>
      </w:r>
      <w:r>
        <w:rPr>
          <w:rFonts w:ascii="바탕" w:eastAsia="바탕" w:hAnsi="바탕" w:cs="바탕" w:hint="eastAsia"/>
        </w:rPr>
        <w:t>만들고</w:t>
      </w:r>
      <w:r>
        <w:t xml:space="preserve"> </w:t>
      </w:r>
      <w:r>
        <w:rPr>
          <w:rStyle w:val="a4"/>
        </w:rPr>
        <w:t>Test and Score</w:t>
      </w:r>
      <w:r>
        <w:rPr>
          <w:rFonts w:ascii="바탕" w:eastAsia="바탕" w:hAnsi="바탕" w:cs="바탕" w:hint="eastAsia"/>
        </w:rPr>
        <w:t>에서</w:t>
      </w:r>
      <w:r>
        <w:t xml:space="preserve"> </w:t>
      </w:r>
      <w:r>
        <w:rPr>
          <w:rFonts w:ascii="바탕" w:eastAsia="바탕" w:hAnsi="바탕" w:cs="바탕" w:hint="eastAsia"/>
        </w:rPr>
        <w:t>성능이</w:t>
      </w:r>
      <w:r>
        <w:t xml:space="preserve"> </w:t>
      </w:r>
      <w:r>
        <w:rPr>
          <w:rFonts w:ascii="바탕" w:eastAsia="바탕" w:hAnsi="바탕" w:cs="바탕" w:hint="eastAsia"/>
        </w:rPr>
        <w:t>좋으면</w:t>
      </w:r>
      <w:r>
        <w:t xml:space="preserve"> </w:t>
      </w:r>
      <w:r>
        <w:rPr>
          <w:rStyle w:val="a4"/>
        </w:rPr>
        <w:t>Prediction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사용해</w:t>
      </w:r>
      <w:r>
        <w:t xml:space="preserve"> </w:t>
      </w:r>
      <w:r>
        <w:rPr>
          <w:rFonts w:ascii="바탕" w:eastAsia="바탕" w:hAnsi="바탕" w:cs="바탕" w:hint="eastAsia"/>
        </w:rPr>
        <w:t>실제</w:t>
      </w:r>
      <w:r>
        <w:t xml:space="preserve"> </w:t>
      </w:r>
      <w:r>
        <w:rPr>
          <w:rFonts w:ascii="바탕" w:eastAsia="바탕" w:hAnsi="바탕" w:cs="바탕" w:hint="eastAsia"/>
        </w:rPr>
        <w:t>데이터에</w:t>
      </w:r>
      <w:r>
        <w:t xml:space="preserve"> </w:t>
      </w:r>
      <w:r>
        <w:rPr>
          <w:rFonts w:ascii="바탕" w:eastAsia="바탕" w:hAnsi="바탕" w:cs="바탕" w:hint="eastAsia"/>
        </w:rPr>
        <w:t>적용하는</w:t>
      </w:r>
      <w:r>
        <w:t xml:space="preserve"> </w:t>
      </w:r>
      <w:r>
        <w:rPr>
          <w:rFonts w:ascii="바탕" w:eastAsia="바탕" w:hAnsi="바탕" w:cs="바탕" w:hint="eastAsia"/>
        </w:rPr>
        <w:t>것이</w:t>
      </w:r>
      <w:r>
        <w:t xml:space="preserve"> </w:t>
      </w:r>
      <w:r>
        <w:rPr>
          <w:rFonts w:ascii="바탕" w:eastAsia="바탕" w:hAnsi="바탕" w:cs="바탕" w:hint="eastAsia"/>
        </w:rPr>
        <w:t>일반적인</w:t>
      </w:r>
      <w:r>
        <w:t xml:space="preserve"> </w:t>
      </w:r>
      <w:r>
        <w:rPr>
          <w:rFonts w:ascii="바탕" w:eastAsia="바탕" w:hAnsi="바탕" w:cs="바탕" w:hint="eastAsia"/>
        </w:rPr>
        <w:t>과정입니다</w:t>
      </w:r>
      <w:r>
        <w:t xml:space="preserve">! </w:t>
      </w:r>
      <w:r>
        <w:rPr>
          <w:rFonts w:ascii="Segoe UI Emoji" w:hAnsi="Segoe UI Emoji" w:cs="Segoe UI Emoji"/>
        </w:rPr>
        <w:t>🚀</w:t>
      </w:r>
    </w:p>
    <w:p w14:paraId="0926E97A" w14:textId="5536B153" w:rsidR="005F2D1B" w:rsidRDefault="005F2D1B" w:rsidP="005F2D1B">
      <w:pPr>
        <w:pStyle w:val="3"/>
        <w:rPr>
          <w:rStyle w:val="a4"/>
          <w:rFonts w:ascii="바탕" w:eastAsia="바탕" w:hAnsi="바탕" w:cs="바탕"/>
          <w:b/>
          <w:bCs/>
        </w:rPr>
      </w:pPr>
      <w:r>
        <w:rPr>
          <w:rStyle w:val="a4"/>
          <w:rFonts w:ascii="Segoe UI Emoji" w:hAnsi="Segoe UI Emoji" w:cs="Segoe UI Emoji"/>
          <w:b/>
          <w:bCs/>
        </w:rPr>
        <w:t>📌</w:t>
      </w: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  <w:b/>
          <w:bCs/>
        </w:rPr>
        <w:t>과적합</w:t>
      </w:r>
      <w:proofErr w:type="spellEnd"/>
      <w:r>
        <w:rPr>
          <w:rStyle w:val="a4"/>
          <w:b/>
          <w:bCs/>
        </w:rPr>
        <w:t xml:space="preserve">(Overfitting) </w:t>
      </w:r>
      <w:r>
        <w:rPr>
          <w:rStyle w:val="a4"/>
          <w:rFonts w:ascii="바탕" w:eastAsia="바탕" w:hAnsi="바탕" w:cs="바탕" w:hint="eastAsia"/>
          <w:b/>
          <w:bCs/>
        </w:rPr>
        <w:t>판단을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위한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주요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수치</w:t>
      </w:r>
    </w:p>
    <w:p w14:paraId="2E3D96D8" w14:textId="5B023B4F" w:rsidR="005F2D1B" w:rsidRDefault="005F2D1B" w:rsidP="005F2D1B">
      <w:pPr>
        <w:pStyle w:val="3"/>
      </w:pPr>
      <w:proofErr w:type="spellStart"/>
      <w:r>
        <w:rPr>
          <w:rStyle w:val="a4"/>
          <w:rFonts w:ascii="바탕" w:eastAsia="바탕" w:hAnsi="바탕" w:cs="바탕" w:hint="eastAsia"/>
          <w:b/>
          <w:bCs/>
        </w:rPr>
        <w:t>과적합</w:t>
      </w:r>
      <w:proofErr w:type="spellEnd"/>
      <w:r>
        <w:rPr>
          <w:rStyle w:val="a4"/>
          <w:rFonts w:ascii="바탕" w:eastAsia="바탕" w:hAnsi="바탕" w:cs="바탕" w:hint="eastAsia"/>
          <w:b/>
          <w:bCs/>
        </w:rPr>
        <w:t xml:space="preserve"> </w:t>
      </w:r>
      <w:r>
        <w:rPr>
          <w:rStyle w:val="a4"/>
          <w:rFonts w:ascii="바탕" w:eastAsia="바탕" w:hAnsi="바탕" w:cs="바탕"/>
          <w:b/>
          <w:bCs/>
        </w:rPr>
        <w:t xml:space="preserve">– </w:t>
      </w:r>
      <w:r>
        <w:rPr>
          <w:rStyle w:val="a4"/>
          <w:rFonts w:ascii="바탕" w:eastAsia="바탕" w:hAnsi="바탕" w:cs="바탕" w:hint="eastAsia"/>
          <w:b/>
          <w:bCs/>
        </w:rPr>
        <w:t xml:space="preserve">모델이 훈련 </w:t>
      </w:r>
      <w:proofErr w:type="gramStart"/>
      <w:r>
        <w:rPr>
          <w:rStyle w:val="a4"/>
          <w:rFonts w:ascii="바탕" w:eastAsia="바탕" w:hAnsi="바탕" w:cs="바탕" w:hint="eastAsia"/>
          <w:b/>
          <w:bCs/>
        </w:rPr>
        <w:t>데이터 만큼</w:t>
      </w:r>
      <w:proofErr w:type="gramEnd"/>
      <w:r>
        <w:rPr>
          <w:rStyle w:val="a4"/>
          <w:rFonts w:ascii="바탕" w:eastAsia="바탕" w:hAnsi="바탕" w:cs="바탕" w:hint="eastAsia"/>
          <w:b/>
          <w:bCs/>
        </w:rPr>
        <w:t xml:space="preserve"> 테스트 데이터,</w:t>
      </w:r>
      <w:r>
        <w:rPr>
          <w:rStyle w:val="a4"/>
          <w:rFonts w:ascii="바탕" w:eastAsia="바탕" w:hAnsi="바탕" w:cs="바탕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새로운 데이터에도 좋은 성능을 유지하는지.</w:t>
      </w:r>
      <w:r>
        <w:rPr>
          <w:rStyle w:val="a4"/>
          <w:rFonts w:ascii="바탕" w:eastAsia="바탕" w:hAnsi="바탕" w:cs="바탕"/>
          <w:b/>
          <w:bCs/>
        </w:rPr>
        <w:t xml:space="preserve"> </w:t>
      </w:r>
    </w:p>
    <w:p w14:paraId="34D7B46E" w14:textId="77777777" w:rsidR="005F2D1B" w:rsidRDefault="005F2D1B" w:rsidP="005F2D1B">
      <w:pPr>
        <w:pStyle w:val="a3"/>
      </w:pPr>
      <w:r>
        <w:rPr>
          <w:rFonts w:ascii="바탕" w:eastAsia="바탕" w:hAnsi="바탕" w:cs="바탕" w:hint="eastAsia"/>
        </w:rPr>
        <w:t>과적합을</w:t>
      </w:r>
      <w:r>
        <w:t xml:space="preserve"> </w:t>
      </w:r>
      <w:r>
        <w:rPr>
          <w:rFonts w:ascii="바탕" w:eastAsia="바탕" w:hAnsi="바탕" w:cs="바탕" w:hint="eastAsia"/>
        </w:rPr>
        <w:t>확인하려면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훈련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>(Training)</w:t>
      </w:r>
      <w:r>
        <w:rPr>
          <w:rStyle w:val="a4"/>
          <w:rFonts w:ascii="바탕" w:eastAsia="바탕" w:hAnsi="바탕" w:cs="바탕" w:hint="eastAsia"/>
        </w:rPr>
        <w:t>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테스트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>(Test)</w:t>
      </w:r>
      <w:r>
        <w:rPr>
          <w:rStyle w:val="a4"/>
          <w:rFonts w:ascii="바탕" w:eastAsia="바탕" w:hAnsi="바탕" w:cs="바탕" w:hint="eastAsia"/>
        </w:rPr>
        <w:t>에서의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성능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차이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비교하는</w:t>
      </w:r>
      <w:r>
        <w:t xml:space="preserve"> </w:t>
      </w:r>
      <w:r>
        <w:rPr>
          <w:rFonts w:ascii="바탕" w:eastAsia="바탕" w:hAnsi="바탕" w:cs="바탕" w:hint="eastAsia"/>
        </w:rPr>
        <w:t>것이</w:t>
      </w:r>
      <w:r>
        <w:t xml:space="preserve"> </w:t>
      </w:r>
      <w:r>
        <w:rPr>
          <w:rFonts w:ascii="바탕" w:eastAsia="바탕" w:hAnsi="바탕" w:cs="바탕" w:hint="eastAsia"/>
        </w:rPr>
        <w:t>핵심입니다</w:t>
      </w:r>
      <w:r>
        <w:t xml:space="preserve">. </w:t>
      </w:r>
      <w:r>
        <w:rPr>
          <w:rFonts w:ascii="바탕" w:eastAsia="바탕" w:hAnsi="바탕" w:cs="바탕" w:hint="eastAsia"/>
        </w:rPr>
        <w:t>아래</w:t>
      </w:r>
      <w:r>
        <w:t xml:space="preserve"> </w:t>
      </w:r>
      <w:r>
        <w:rPr>
          <w:rFonts w:ascii="바탕" w:eastAsia="바탕" w:hAnsi="바탕" w:cs="바탕" w:hint="eastAsia"/>
        </w:rPr>
        <w:t>지표들을</w:t>
      </w:r>
      <w:r>
        <w:t xml:space="preserve"> </w:t>
      </w:r>
      <w:r>
        <w:rPr>
          <w:rFonts w:ascii="바탕" w:eastAsia="바탕" w:hAnsi="바탕" w:cs="바탕" w:hint="eastAsia"/>
        </w:rPr>
        <w:t>활용해</w:t>
      </w:r>
      <w:r>
        <w:t xml:space="preserve"> </w:t>
      </w:r>
      <w:proofErr w:type="spellStart"/>
      <w:r>
        <w:rPr>
          <w:rFonts w:ascii="바탕" w:eastAsia="바탕" w:hAnsi="바탕" w:cs="바탕" w:hint="eastAsia"/>
        </w:rPr>
        <w:t>과적합</w:t>
      </w:r>
      <w:proofErr w:type="spellEnd"/>
      <w:r>
        <w:t xml:space="preserve"> </w:t>
      </w:r>
      <w:r>
        <w:rPr>
          <w:rFonts w:ascii="바탕" w:eastAsia="바탕" w:hAnsi="바탕" w:cs="바탕" w:hint="eastAsia"/>
        </w:rPr>
        <w:t>여부를</w:t>
      </w:r>
      <w:r>
        <w:t xml:space="preserve"> </w:t>
      </w:r>
      <w:r>
        <w:rPr>
          <w:rFonts w:ascii="바탕" w:eastAsia="바탕" w:hAnsi="바탕" w:cs="바탕" w:hint="eastAsia"/>
        </w:rPr>
        <w:t>판단할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5231A1E6" w14:textId="77777777" w:rsidR="005F2D1B" w:rsidRDefault="0057481E" w:rsidP="005F2D1B">
      <w:r>
        <w:pict w14:anchorId="36756A4F">
          <v:rect id="_x0000_i1046" style="width:0;height:1.5pt" o:hralign="center" o:hrstd="t" o:hr="t" fillcolor="#a0a0a0" stroked="f"/>
        </w:pict>
      </w:r>
    </w:p>
    <w:p w14:paraId="551CC866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✅</w:t>
      </w:r>
      <w:r>
        <w:rPr>
          <w:rStyle w:val="a4"/>
          <w:b w:val="0"/>
          <w:bCs w:val="0"/>
        </w:rPr>
        <w:t xml:space="preserve"> 1. 훈련 데이터 vs 테스트 데이터 성능 비</w:t>
      </w:r>
      <w:r>
        <w:rPr>
          <w:rStyle w:val="a4"/>
          <w:rFonts w:ascii="바탕" w:eastAsia="바탕" w:hAnsi="바탕" w:cs="바탕" w:hint="eastAsia"/>
          <w:b w:val="0"/>
          <w:bCs w:val="0"/>
        </w:rPr>
        <w:t>교</w:t>
      </w:r>
    </w:p>
    <w:p w14:paraId="4C40D4B5" w14:textId="77777777" w:rsidR="005F2D1B" w:rsidRDefault="005F2D1B" w:rsidP="005F2D1B">
      <w:pPr>
        <w:pStyle w:val="a3"/>
      </w:pPr>
      <w:r>
        <w:rPr>
          <w:rFonts w:ascii="바탕" w:eastAsia="바탕" w:hAnsi="바탕" w:cs="바탕" w:hint="eastAsia"/>
        </w:rPr>
        <w:t>훈련</w:t>
      </w:r>
      <w:r>
        <w:t xml:space="preserve"> </w:t>
      </w:r>
      <w:r>
        <w:rPr>
          <w:rFonts w:ascii="바탕" w:eastAsia="바탕" w:hAnsi="바탕" w:cs="바탕" w:hint="eastAsia"/>
        </w:rPr>
        <w:t>데이터에서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성능이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매우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높지만</w:t>
      </w:r>
      <w:r>
        <w:rPr>
          <w:rStyle w:val="a4"/>
        </w:rPr>
        <w:t xml:space="preserve">, </w:t>
      </w:r>
      <w:r>
        <w:rPr>
          <w:rStyle w:val="a4"/>
          <w:rFonts w:ascii="바탕" w:eastAsia="바탕" w:hAnsi="바탕" w:cs="바탕" w:hint="eastAsia"/>
        </w:rPr>
        <w:t>테스트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데이터에서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성능이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낮다면</w:t>
      </w:r>
      <w:r>
        <w:t xml:space="preserve"> </w:t>
      </w:r>
      <w:r>
        <w:rPr>
          <w:rFonts w:ascii="바탕" w:eastAsia="바탕" w:hAnsi="바탕" w:cs="바탕" w:hint="eastAsia"/>
        </w:rPr>
        <w:t>과적합이</w:t>
      </w:r>
      <w:r>
        <w:t xml:space="preserve"> </w:t>
      </w:r>
      <w:r>
        <w:rPr>
          <w:rFonts w:ascii="바탕" w:eastAsia="바탕" w:hAnsi="바탕" w:cs="바탕" w:hint="eastAsia"/>
        </w:rPr>
        <w:t>발생한</w:t>
      </w:r>
      <w:r>
        <w:t xml:space="preserve"> </w:t>
      </w:r>
      <w:r>
        <w:rPr>
          <w:rFonts w:ascii="바탕" w:eastAsia="바탕" w:hAnsi="바탕" w:cs="바탕" w:hint="eastAsia"/>
        </w:rPr>
        <w:t>것입니다</w:t>
      </w:r>
      <w:r>
        <w:t>.</w:t>
      </w:r>
    </w:p>
    <w:p w14:paraId="6E2D13EB" w14:textId="77777777" w:rsidR="005F2D1B" w:rsidRDefault="005F2D1B" w:rsidP="005F2D1B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🔹</w:t>
      </w:r>
      <w:r>
        <w:rPr>
          <w:rStyle w:val="a4"/>
          <w:b/>
          <w:bCs/>
        </w:rPr>
        <w:t xml:space="preserve"> Test and Score </w:t>
      </w:r>
      <w:r>
        <w:rPr>
          <w:rStyle w:val="a4"/>
          <w:rFonts w:ascii="바탕" w:eastAsia="바탕" w:hAnsi="바탕" w:cs="바탕" w:hint="eastAsia"/>
          <w:b/>
          <w:bCs/>
        </w:rPr>
        <w:t>결과에서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확인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가능</w:t>
      </w:r>
    </w:p>
    <w:p w14:paraId="52621B5A" w14:textId="77777777" w:rsidR="005F2D1B" w:rsidRDefault="005F2D1B" w:rsidP="005F2D1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정확도(Accuracy)</w:t>
      </w:r>
    </w:p>
    <w:p w14:paraId="18C024A3" w14:textId="77777777" w:rsidR="005F2D1B" w:rsidRDefault="005F2D1B" w:rsidP="005F2D1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AUC (Area Under Curve)</w:t>
      </w:r>
    </w:p>
    <w:p w14:paraId="1E4A4BFF" w14:textId="77777777" w:rsidR="005F2D1B" w:rsidRDefault="005F2D1B" w:rsidP="005F2D1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lastRenderedPageBreak/>
        <w:t>F1-score</w:t>
      </w:r>
    </w:p>
    <w:p w14:paraId="235233C1" w14:textId="77777777" w:rsidR="005F2D1B" w:rsidRDefault="005F2D1B" w:rsidP="005F2D1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Precision (정밀도</w:t>
      </w:r>
      <w:proofErr w:type="gramStart"/>
      <w:r>
        <w:rPr>
          <w:rStyle w:val="a4"/>
        </w:rPr>
        <w:t>) /</w:t>
      </w:r>
      <w:proofErr w:type="gramEnd"/>
      <w:r>
        <w:rPr>
          <w:rStyle w:val="a4"/>
        </w:rPr>
        <w:t xml:space="preserve"> Recall (</w:t>
      </w:r>
      <w:proofErr w:type="spellStart"/>
      <w:r>
        <w:rPr>
          <w:rStyle w:val="a4"/>
        </w:rPr>
        <w:t>재현율</w:t>
      </w:r>
      <w:proofErr w:type="spellEnd"/>
      <w:r>
        <w:rPr>
          <w:rStyle w:val="a4"/>
        </w:rPr>
        <w:t>)</w:t>
      </w:r>
    </w:p>
    <w:p w14:paraId="23983CD8" w14:textId="77777777" w:rsidR="005F2D1B" w:rsidRDefault="005F2D1B" w:rsidP="005F2D1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</w:pPr>
      <w:proofErr w:type="gramStart"/>
      <w:r>
        <w:rPr>
          <w:rStyle w:val="a4"/>
        </w:rPr>
        <w:t>MSE /</w:t>
      </w:r>
      <w:proofErr w:type="gramEnd"/>
      <w:r>
        <w:rPr>
          <w:rStyle w:val="a4"/>
        </w:rPr>
        <w:t xml:space="preserve"> RMSE (회귀 모델의 경우)</w:t>
      </w:r>
    </w:p>
    <w:p w14:paraId="2262FA1F" w14:textId="77777777" w:rsidR="005F2D1B" w:rsidRDefault="005F2D1B" w:rsidP="005F2D1B">
      <w:pPr>
        <w:pStyle w:val="a3"/>
      </w:pPr>
      <w:r>
        <w:rPr>
          <w:rStyle w:val="a4"/>
          <w:rFonts w:ascii="Segoe UI Emoji" w:hAnsi="Segoe UI Emoji" w:cs="Segoe UI Emoji"/>
        </w:rPr>
        <w:t>💡</w:t>
      </w:r>
      <w:r>
        <w:rPr>
          <w:rStyle w:val="a4"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과적합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가능성이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높은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경우</w:t>
      </w:r>
      <w:r>
        <w:rPr>
          <w:rStyle w:val="a4"/>
        </w:rPr>
        <w:t>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훈련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(Train) </w:t>
      </w:r>
      <w:r>
        <w:rPr>
          <w:rStyle w:val="a4"/>
          <w:rFonts w:ascii="바탕" w:eastAsia="바탕" w:hAnsi="바탕" w:cs="바탕" w:hint="eastAsia"/>
        </w:rPr>
        <w:t>성능이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높은데</w:t>
      </w:r>
      <w:r>
        <w:rPr>
          <w:rStyle w:val="a4"/>
        </w:rPr>
        <w:t xml:space="preserve">, </w:t>
      </w:r>
      <w:r>
        <w:rPr>
          <w:rStyle w:val="a4"/>
          <w:rFonts w:ascii="바탕" w:eastAsia="바탕" w:hAnsi="바탕" w:cs="바탕" w:hint="eastAsia"/>
        </w:rPr>
        <w:t>테스트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(Test) </w:t>
      </w:r>
      <w:r>
        <w:rPr>
          <w:rStyle w:val="a4"/>
          <w:rFonts w:ascii="바탕" w:eastAsia="바탕" w:hAnsi="바탕" w:cs="바탕" w:hint="eastAsia"/>
        </w:rPr>
        <w:t>성능이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낮다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예</w:t>
      </w:r>
      <w:r>
        <w:t>)</w:t>
      </w:r>
    </w:p>
    <w:p w14:paraId="4A222DF6" w14:textId="77777777" w:rsidR="005F2D1B" w:rsidRDefault="005F2D1B" w:rsidP="005F2D1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Train 정확도: 95%</w:t>
      </w:r>
    </w:p>
    <w:p w14:paraId="1C4A00C6" w14:textId="77777777" w:rsidR="005F2D1B" w:rsidRDefault="005F2D1B" w:rsidP="005F2D1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Test 정확도: 75%</w:t>
      </w:r>
      <w:r>
        <w:t xml:space="preserve"> → </w:t>
      </w:r>
      <w:proofErr w:type="spellStart"/>
      <w:r>
        <w:t>과적합</w:t>
      </w:r>
      <w:proofErr w:type="spellEnd"/>
      <w:r>
        <w:t xml:space="preserve"> 가능성 높음 </w:t>
      </w:r>
      <w:r>
        <w:rPr>
          <w:rFonts w:ascii="Segoe UI Emoji" w:hAnsi="Segoe UI Emoji" w:cs="Segoe UI Emoji"/>
        </w:rPr>
        <w:t>🚨</w:t>
      </w:r>
    </w:p>
    <w:p w14:paraId="5E0C6D91" w14:textId="77777777" w:rsidR="005F2D1B" w:rsidRDefault="0057481E" w:rsidP="005F2D1B">
      <w:pPr>
        <w:spacing w:after="0"/>
      </w:pPr>
      <w:r>
        <w:pict w14:anchorId="517C299F">
          <v:rect id="_x0000_i1047" style="width:0;height:1.5pt" o:hralign="center" o:hrstd="t" o:hr="t" fillcolor="#a0a0a0" stroked="f"/>
        </w:pict>
      </w:r>
    </w:p>
    <w:p w14:paraId="1DD43203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✅</w:t>
      </w:r>
      <w:r>
        <w:rPr>
          <w:rStyle w:val="a4"/>
          <w:b w:val="0"/>
          <w:bCs w:val="0"/>
        </w:rPr>
        <w:t xml:space="preserve"> 2. Cross Validation 성능 변동 확</w:t>
      </w:r>
      <w:r>
        <w:rPr>
          <w:rStyle w:val="a4"/>
          <w:rFonts w:ascii="바탕" w:eastAsia="바탕" w:hAnsi="바탕" w:cs="바탕" w:hint="eastAsia"/>
          <w:b w:val="0"/>
          <w:bCs w:val="0"/>
        </w:rPr>
        <w:t>인</w:t>
      </w:r>
    </w:p>
    <w:p w14:paraId="708F6ADD" w14:textId="77777777" w:rsidR="005F2D1B" w:rsidRDefault="005F2D1B" w:rsidP="005F2D1B">
      <w:pPr>
        <w:pStyle w:val="a3"/>
      </w:pPr>
      <w:r>
        <w:rPr>
          <w:rStyle w:val="a4"/>
          <w:rFonts w:ascii="바탕" w:eastAsia="바탕" w:hAnsi="바탕" w:cs="바탕" w:hint="eastAsia"/>
        </w:rPr>
        <w:t>교차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검증</w:t>
      </w:r>
      <w:r>
        <w:rPr>
          <w:rStyle w:val="a4"/>
        </w:rPr>
        <w:t>(K-Fold Cross Validation)</w:t>
      </w:r>
      <w:r>
        <w:rPr>
          <w:rStyle w:val="a4"/>
          <w:rFonts w:ascii="바탕" w:eastAsia="바탕" w:hAnsi="바탕" w:cs="바탕" w:hint="eastAsia"/>
        </w:rPr>
        <w:t>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수행한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후</w:t>
      </w:r>
      <w:r>
        <w:rPr>
          <w:rStyle w:val="a4"/>
        </w:rPr>
        <w:t xml:space="preserve"> Fold </w:t>
      </w:r>
      <w:r>
        <w:rPr>
          <w:rStyle w:val="a4"/>
          <w:rFonts w:ascii="바탕" w:eastAsia="바탕" w:hAnsi="바탕" w:cs="바탕" w:hint="eastAsia"/>
        </w:rPr>
        <w:t>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성능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차이를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</w:t>
      </w:r>
    </w:p>
    <w:p w14:paraId="49038EF4" w14:textId="77777777" w:rsidR="005F2D1B" w:rsidRDefault="005F2D1B" w:rsidP="005F2D1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Test and Score에서 Cross Validation 설정 후 실</w:t>
      </w:r>
      <w:r>
        <w:rPr>
          <w:rStyle w:val="a4"/>
          <w:rFonts w:ascii="바탕" w:eastAsia="바탕" w:hAnsi="바탕" w:cs="바탕" w:hint="eastAsia"/>
        </w:rPr>
        <w:t>행</w:t>
      </w:r>
    </w:p>
    <w:p w14:paraId="28900B6C" w14:textId="77777777" w:rsidR="005F2D1B" w:rsidRDefault="005F2D1B" w:rsidP="005F2D1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Fold별 성능 편차가 크다면 모델이 특정 데이터에 </w:t>
      </w:r>
      <w:proofErr w:type="spellStart"/>
      <w:r>
        <w:rPr>
          <w:rStyle w:val="a4"/>
        </w:rPr>
        <w:t>과적합되었을</w:t>
      </w:r>
      <w:proofErr w:type="spellEnd"/>
      <w:r>
        <w:rPr>
          <w:rStyle w:val="a4"/>
        </w:rPr>
        <w:t xml:space="preserve"> 가능성이 있</w:t>
      </w:r>
      <w:r>
        <w:rPr>
          <w:rStyle w:val="a4"/>
          <w:rFonts w:ascii="바탕" w:eastAsia="바탕" w:hAnsi="바탕" w:cs="바탕" w:hint="eastAsia"/>
        </w:rPr>
        <w:t>음</w:t>
      </w:r>
    </w:p>
    <w:p w14:paraId="3912ED79" w14:textId="77777777" w:rsidR="005F2D1B" w:rsidRDefault="005F2D1B" w:rsidP="005F2D1B">
      <w:pPr>
        <w:pStyle w:val="a3"/>
      </w:pPr>
      <w:r>
        <w:rPr>
          <w:rStyle w:val="a4"/>
          <w:rFonts w:ascii="Segoe UI Emoji" w:hAnsi="Segoe UI Emoji" w:cs="Segoe UI Emoji"/>
        </w:rPr>
        <w:t>💡</w:t>
      </w:r>
      <w:r>
        <w:rPr>
          <w:rStyle w:val="a4"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과적합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가능성이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높은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경우</w:t>
      </w:r>
      <w:r>
        <w:rPr>
          <w:rStyle w:val="a4"/>
        </w:rPr>
        <w:t>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Fold</w:t>
      </w:r>
      <w:r>
        <w:rPr>
          <w:rFonts w:ascii="바탕" w:eastAsia="바탕" w:hAnsi="바탕" w:cs="바탕" w:hint="eastAsia"/>
        </w:rPr>
        <w:t>별</w:t>
      </w:r>
      <w:r>
        <w:t xml:space="preserve"> </w:t>
      </w:r>
      <w:r>
        <w:rPr>
          <w:rFonts w:ascii="바탕" w:eastAsia="바탕" w:hAnsi="바탕" w:cs="바탕" w:hint="eastAsia"/>
        </w:rPr>
        <w:t>성능</w:t>
      </w:r>
      <w:r>
        <w:t xml:space="preserve"> </w:t>
      </w:r>
      <w:r>
        <w:rPr>
          <w:rFonts w:ascii="바탕" w:eastAsia="바탕" w:hAnsi="바탕" w:cs="바탕" w:hint="eastAsia"/>
        </w:rPr>
        <w:t>차이가</w:t>
      </w:r>
      <w:r>
        <w:t xml:space="preserve"> </w:t>
      </w:r>
      <w:r>
        <w:rPr>
          <w:rFonts w:ascii="바탕" w:eastAsia="바탕" w:hAnsi="바탕" w:cs="바탕" w:hint="eastAsia"/>
        </w:rPr>
        <w:t>심하다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예</w:t>
      </w:r>
      <w:r>
        <w:t>)</w:t>
      </w:r>
    </w:p>
    <w:p w14:paraId="262D207D" w14:textId="77777777" w:rsidR="005F2D1B" w:rsidRDefault="005F2D1B" w:rsidP="005F2D1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Fold 1 정확도: 95%</w:t>
      </w:r>
    </w:p>
    <w:p w14:paraId="2C44139C" w14:textId="77777777" w:rsidR="005F2D1B" w:rsidRDefault="005F2D1B" w:rsidP="005F2D1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Fold 2 정확도: 70%</w:t>
      </w:r>
      <w:r>
        <w:t xml:space="preserve"> → 모델이 특정 데이터에 </w:t>
      </w:r>
      <w:proofErr w:type="spellStart"/>
      <w:r>
        <w:t>과적합</w:t>
      </w:r>
      <w:proofErr w:type="spellEnd"/>
      <w:r>
        <w:t xml:space="preserve"> </w:t>
      </w:r>
      <w:r>
        <w:rPr>
          <w:rFonts w:ascii="Segoe UI Emoji" w:hAnsi="Segoe UI Emoji" w:cs="Segoe UI Emoji"/>
        </w:rPr>
        <w:t>🚨</w:t>
      </w:r>
    </w:p>
    <w:p w14:paraId="4AB103FD" w14:textId="77777777" w:rsidR="005F2D1B" w:rsidRDefault="0057481E" w:rsidP="005F2D1B">
      <w:pPr>
        <w:spacing w:after="0"/>
      </w:pPr>
      <w:r>
        <w:pict w14:anchorId="2355A4A9">
          <v:rect id="_x0000_i1048" style="width:0;height:1.5pt" o:hralign="center" o:hrstd="t" o:hr="t" fillcolor="#a0a0a0" stroked="f"/>
        </w:pict>
      </w:r>
    </w:p>
    <w:p w14:paraId="03F2E338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✅</w:t>
      </w:r>
      <w:r>
        <w:rPr>
          <w:rStyle w:val="a4"/>
          <w:b w:val="0"/>
          <w:bCs w:val="0"/>
        </w:rPr>
        <w:t xml:space="preserve"> 3. 학습 </w:t>
      </w:r>
      <w:proofErr w:type="gramStart"/>
      <w:r>
        <w:rPr>
          <w:rStyle w:val="a4"/>
          <w:b w:val="0"/>
          <w:bCs w:val="0"/>
        </w:rPr>
        <w:t>곡선(</w:t>
      </w:r>
      <w:proofErr w:type="gramEnd"/>
      <w:r>
        <w:rPr>
          <w:rStyle w:val="a4"/>
          <w:b w:val="0"/>
          <w:bCs w:val="0"/>
        </w:rPr>
        <w:t>Training Curve) 분</w:t>
      </w:r>
      <w:r>
        <w:rPr>
          <w:rStyle w:val="a4"/>
          <w:rFonts w:ascii="바탕" w:eastAsia="바탕" w:hAnsi="바탕" w:cs="바탕" w:hint="eastAsia"/>
          <w:b w:val="0"/>
          <w:bCs w:val="0"/>
        </w:rPr>
        <w:t>석</w:t>
      </w:r>
    </w:p>
    <w:p w14:paraId="18039AD0" w14:textId="77777777" w:rsidR="005F2D1B" w:rsidRDefault="005F2D1B" w:rsidP="005F2D1B">
      <w:pPr>
        <w:pStyle w:val="a3"/>
      </w:pPr>
      <w:r>
        <w:rPr>
          <w:rFonts w:ascii="바탕" w:eastAsia="바탕" w:hAnsi="바탕" w:cs="바탕" w:hint="eastAsia"/>
        </w:rPr>
        <w:t>훈련</w:t>
      </w:r>
      <w:r>
        <w:t xml:space="preserve"> </w:t>
      </w:r>
      <w:r>
        <w:rPr>
          <w:rFonts w:ascii="바탕" w:eastAsia="바탕" w:hAnsi="바탕" w:cs="바탕" w:hint="eastAsia"/>
        </w:rPr>
        <w:t>데이터와</w:t>
      </w:r>
      <w:r>
        <w:t xml:space="preserve"> </w:t>
      </w:r>
      <w:r>
        <w:rPr>
          <w:rFonts w:ascii="바탕" w:eastAsia="바탕" w:hAnsi="바탕" w:cs="바탕" w:hint="eastAsia"/>
        </w:rPr>
        <w:t>테스트</w:t>
      </w:r>
      <w:r>
        <w:t xml:space="preserve"> </w:t>
      </w:r>
      <w:r>
        <w:rPr>
          <w:rFonts w:ascii="바탕" w:eastAsia="바탕" w:hAnsi="바탕" w:cs="바탕" w:hint="eastAsia"/>
        </w:rPr>
        <w:t>데이터의</w:t>
      </w:r>
      <w: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손실값</w:t>
      </w:r>
      <w:proofErr w:type="spellEnd"/>
      <w:r>
        <w:rPr>
          <w:rStyle w:val="a4"/>
        </w:rPr>
        <w:t>(Loss)</w:t>
      </w:r>
      <w:r>
        <w:t xml:space="preserve"> </w:t>
      </w:r>
      <w:r>
        <w:rPr>
          <w:rFonts w:ascii="바탕" w:eastAsia="바탕" w:hAnsi="바탕" w:cs="바탕" w:hint="eastAsia"/>
        </w:rPr>
        <w:t>변화를</w:t>
      </w:r>
      <w:r>
        <w:t xml:space="preserve"> </w:t>
      </w:r>
      <w:r>
        <w:rPr>
          <w:rFonts w:ascii="바탕" w:eastAsia="바탕" w:hAnsi="바탕" w:cs="바탕" w:hint="eastAsia"/>
        </w:rPr>
        <w:t>확인하는</w:t>
      </w:r>
      <w:r>
        <w:t xml:space="preserve"> </w:t>
      </w:r>
      <w:r>
        <w:rPr>
          <w:rFonts w:ascii="바탕" w:eastAsia="바탕" w:hAnsi="바탕" w:cs="바탕" w:hint="eastAsia"/>
        </w:rPr>
        <w:t>방법</w:t>
      </w:r>
    </w:p>
    <w:p w14:paraId="5D56CB44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훈련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손실이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급격히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낮아지는데</w:t>
      </w:r>
      <w:r>
        <w:rPr>
          <w:rStyle w:val="a4"/>
        </w:rPr>
        <w:t xml:space="preserve">, </w:t>
      </w:r>
      <w:r>
        <w:rPr>
          <w:rStyle w:val="a4"/>
          <w:rFonts w:ascii="바탕" w:eastAsia="바탕" w:hAnsi="바탕" w:cs="바탕" w:hint="eastAsia"/>
        </w:rPr>
        <w:t>테스트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손실이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감소하지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않으면</w:t>
      </w:r>
      <w:r>
        <w:rPr>
          <w:rStyle w:val="a4"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과적합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가능성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Epoch</w:t>
      </w:r>
      <w:r>
        <w:rPr>
          <w:rStyle w:val="a4"/>
          <w:rFonts w:ascii="바탕" w:eastAsia="바탕" w:hAnsi="바탕" w:cs="바탕" w:hint="eastAsia"/>
        </w:rPr>
        <w:t>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증가할수록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성능이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나빠지는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경우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조기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종료</w:t>
      </w:r>
      <w:r>
        <w:rPr>
          <w:rStyle w:val="a4"/>
        </w:rPr>
        <w:t xml:space="preserve">(Early Stopping) </w:t>
      </w:r>
      <w:r>
        <w:rPr>
          <w:rStyle w:val="a4"/>
          <w:rFonts w:ascii="바탕" w:eastAsia="바탕" w:hAnsi="바탕" w:cs="바탕" w:hint="eastAsia"/>
        </w:rPr>
        <w:t>필요</w:t>
      </w:r>
    </w:p>
    <w:p w14:paraId="65C0E843" w14:textId="77777777" w:rsidR="005F2D1B" w:rsidRDefault="0057481E" w:rsidP="005F2D1B">
      <w:r>
        <w:pict w14:anchorId="279AB074">
          <v:rect id="_x0000_i1049" style="width:0;height:1.5pt" o:hralign="center" o:hrstd="t" o:hr="t" fillcolor="#a0a0a0" stroked="f"/>
        </w:pict>
      </w:r>
    </w:p>
    <w:p w14:paraId="349B3625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✅</w:t>
      </w:r>
      <w:r>
        <w:rPr>
          <w:rStyle w:val="a4"/>
          <w:b w:val="0"/>
          <w:bCs w:val="0"/>
        </w:rPr>
        <w:t xml:space="preserve"> 4. </w:t>
      </w:r>
      <w:proofErr w:type="gramStart"/>
      <w:r>
        <w:rPr>
          <w:rStyle w:val="a4"/>
          <w:b w:val="0"/>
          <w:bCs w:val="0"/>
        </w:rPr>
        <w:t>Regularization(</w:t>
      </w:r>
      <w:proofErr w:type="gramEnd"/>
      <w:r>
        <w:rPr>
          <w:rStyle w:val="a4"/>
          <w:b w:val="0"/>
          <w:bCs w:val="0"/>
        </w:rPr>
        <w:t>L1/L2 정규화) 적용 후 성능 비</w:t>
      </w:r>
      <w:r>
        <w:rPr>
          <w:rStyle w:val="a4"/>
          <w:rFonts w:ascii="바탕" w:eastAsia="바탕" w:hAnsi="바탕" w:cs="바탕" w:hint="eastAsia"/>
          <w:b w:val="0"/>
          <w:bCs w:val="0"/>
        </w:rPr>
        <w:t>교</w:t>
      </w:r>
    </w:p>
    <w:p w14:paraId="4179012F" w14:textId="77777777" w:rsidR="005F2D1B" w:rsidRDefault="005F2D1B" w:rsidP="005F2D1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L1 (Lasso) 정규화</w:t>
      </w:r>
      <w:r>
        <w:t>: 불필요한 변수 제거 → 모델 단순</w:t>
      </w:r>
      <w:r>
        <w:rPr>
          <w:rFonts w:ascii="바탕" w:eastAsia="바탕" w:hAnsi="바탕" w:cs="바탕" w:hint="eastAsia"/>
        </w:rPr>
        <w:t>화</w:t>
      </w:r>
    </w:p>
    <w:p w14:paraId="5A2F3673" w14:textId="77777777" w:rsidR="005F2D1B" w:rsidRDefault="005F2D1B" w:rsidP="005F2D1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lastRenderedPageBreak/>
        <w:t>L2 (Ridge) 정규화</w:t>
      </w:r>
      <w:r>
        <w:t>: 가중치(W) 크기 줄이기 → 모델 복잡도 감</w:t>
      </w:r>
      <w:r>
        <w:rPr>
          <w:rFonts w:ascii="바탕" w:eastAsia="바탕" w:hAnsi="바탕" w:cs="바탕" w:hint="eastAsia"/>
        </w:rPr>
        <w:t>소</w:t>
      </w:r>
    </w:p>
    <w:p w14:paraId="6048B377" w14:textId="77777777" w:rsidR="005F2D1B" w:rsidRDefault="005F2D1B" w:rsidP="005F2D1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정규화 적용 전후 성능 변화를 확</w:t>
      </w:r>
      <w:r>
        <w:rPr>
          <w:rStyle w:val="a4"/>
          <w:rFonts w:ascii="바탕" w:eastAsia="바탕" w:hAnsi="바탕" w:cs="바탕" w:hint="eastAsia"/>
        </w:rPr>
        <w:t>인</w:t>
      </w:r>
    </w:p>
    <w:p w14:paraId="6019C654" w14:textId="77777777" w:rsidR="005F2D1B" w:rsidRDefault="005F2D1B" w:rsidP="005F2D1B">
      <w:pPr>
        <w:pStyle w:val="a3"/>
      </w:pPr>
      <w:r>
        <w:rPr>
          <w:rStyle w:val="a4"/>
          <w:rFonts w:ascii="Segoe UI Emoji" w:hAnsi="Segoe UI Emoji" w:cs="Segoe UI Emoji"/>
        </w:rPr>
        <w:t>💡</w:t>
      </w:r>
      <w:r>
        <w:rPr>
          <w:rStyle w:val="a4"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과적합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가능성이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높은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경우</w:t>
      </w:r>
      <w:r>
        <w:rPr>
          <w:rStyle w:val="a4"/>
        </w:rPr>
        <w:t>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정규화</w:t>
      </w:r>
      <w:r>
        <w:t xml:space="preserve"> </w:t>
      </w:r>
      <w:r>
        <w:rPr>
          <w:rFonts w:ascii="바탕" w:eastAsia="바탕" w:hAnsi="바탕" w:cs="바탕" w:hint="eastAsia"/>
        </w:rPr>
        <w:t>적용</w:t>
      </w:r>
      <w:r>
        <w:t xml:space="preserve"> </w:t>
      </w:r>
      <w:r>
        <w:rPr>
          <w:rFonts w:ascii="바탕" w:eastAsia="바탕" w:hAnsi="바탕" w:cs="바탕" w:hint="eastAsia"/>
        </w:rPr>
        <w:t>전</w:t>
      </w:r>
      <w:r>
        <w:t xml:space="preserve">: </w:t>
      </w:r>
      <w:r>
        <w:rPr>
          <w:rStyle w:val="a4"/>
        </w:rPr>
        <w:t xml:space="preserve">Train </w:t>
      </w:r>
      <w:r>
        <w:rPr>
          <w:rStyle w:val="a4"/>
          <w:rFonts w:ascii="바탕" w:eastAsia="바탕" w:hAnsi="바탕" w:cs="바탕" w:hint="eastAsia"/>
        </w:rPr>
        <w:t>정확도</w:t>
      </w:r>
      <w:r>
        <w:rPr>
          <w:rStyle w:val="a4"/>
        </w:rPr>
        <w:t xml:space="preserve"> 98%, Test </w:t>
      </w:r>
      <w:r>
        <w:rPr>
          <w:rStyle w:val="a4"/>
          <w:rFonts w:ascii="바탕" w:eastAsia="바탕" w:hAnsi="바탕" w:cs="바탕" w:hint="eastAsia"/>
        </w:rPr>
        <w:t>정확도</w:t>
      </w:r>
      <w:r>
        <w:rPr>
          <w:rStyle w:val="a4"/>
        </w:rPr>
        <w:t xml:space="preserve"> 70%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정규화</w:t>
      </w:r>
      <w:r>
        <w:t xml:space="preserve"> </w:t>
      </w:r>
      <w:r>
        <w:rPr>
          <w:rFonts w:ascii="바탕" w:eastAsia="바탕" w:hAnsi="바탕" w:cs="바탕" w:hint="eastAsia"/>
        </w:rPr>
        <w:t>적용</w:t>
      </w:r>
      <w:r>
        <w:t xml:space="preserve"> </w:t>
      </w:r>
      <w:r>
        <w:rPr>
          <w:rFonts w:ascii="바탕" w:eastAsia="바탕" w:hAnsi="바탕" w:cs="바탕" w:hint="eastAsia"/>
        </w:rPr>
        <w:t>후</w:t>
      </w:r>
      <w:r>
        <w:t xml:space="preserve">: </w:t>
      </w:r>
      <w:r>
        <w:rPr>
          <w:rStyle w:val="a4"/>
        </w:rPr>
        <w:t xml:space="preserve">Train </w:t>
      </w:r>
      <w:r>
        <w:rPr>
          <w:rStyle w:val="a4"/>
          <w:rFonts w:ascii="바탕" w:eastAsia="바탕" w:hAnsi="바탕" w:cs="바탕" w:hint="eastAsia"/>
        </w:rPr>
        <w:t>정확도</w:t>
      </w:r>
      <w:r>
        <w:rPr>
          <w:rStyle w:val="a4"/>
        </w:rPr>
        <w:t xml:space="preserve"> 85%, Test </w:t>
      </w:r>
      <w:r>
        <w:rPr>
          <w:rStyle w:val="a4"/>
          <w:rFonts w:ascii="바탕" w:eastAsia="바탕" w:hAnsi="바탕" w:cs="바탕" w:hint="eastAsia"/>
        </w:rPr>
        <w:t>정확도</w:t>
      </w:r>
      <w:r>
        <w:rPr>
          <w:rStyle w:val="a4"/>
        </w:rPr>
        <w:t xml:space="preserve"> 83%</w:t>
      </w:r>
      <w:r>
        <w:t xml:space="preserve"> → </w:t>
      </w:r>
      <w:r>
        <w:rPr>
          <w:rStyle w:val="a4"/>
          <w:rFonts w:ascii="바탕" w:eastAsia="바탕" w:hAnsi="바탕" w:cs="바탕" w:hint="eastAsia"/>
        </w:rPr>
        <w:t>일반화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성능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개선됨</w:t>
      </w:r>
      <w:r>
        <w:t xml:space="preserve"> </w:t>
      </w:r>
      <w:r>
        <w:rPr>
          <w:rFonts w:ascii="Segoe UI Emoji" w:hAnsi="Segoe UI Emoji" w:cs="Segoe UI Emoji"/>
        </w:rPr>
        <w:t>🚀</w:t>
      </w:r>
    </w:p>
    <w:p w14:paraId="57DA6625" w14:textId="77777777" w:rsidR="005F2D1B" w:rsidRDefault="0057481E" w:rsidP="005F2D1B">
      <w:r>
        <w:pict w14:anchorId="7470096F">
          <v:rect id="_x0000_i1050" style="width:0;height:1.5pt" o:hralign="center" o:hrstd="t" o:hr="t" fillcolor="#a0a0a0" stroked="f"/>
        </w:pict>
      </w:r>
    </w:p>
    <w:p w14:paraId="708D8D47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📌</w:t>
      </w:r>
      <w:r>
        <w:rPr>
          <w:rStyle w:val="a4"/>
          <w:b w:val="0"/>
          <w:bCs w:val="0"/>
        </w:rPr>
        <w:t xml:space="preserve"> 결론: </w:t>
      </w:r>
      <w:proofErr w:type="spellStart"/>
      <w:r>
        <w:rPr>
          <w:rStyle w:val="a4"/>
          <w:b w:val="0"/>
          <w:bCs w:val="0"/>
        </w:rPr>
        <w:t>과적합</w:t>
      </w:r>
      <w:proofErr w:type="spellEnd"/>
      <w:r>
        <w:rPr>
          <w:rStyle w:val="a4"/>
          <w:b w:val="0"/>
          <w:bCs w:val="0"/>
        </w:rPr>
        <w:t xml:space="preserve"> 여부 판단 기준 정</w:t>
      </w:r>
      <w:r>
        <w:rPr>
          <w:rStyle w:val="a4"/>
          <w:rFonts w:ascii="바탕" w:eastAsia="바탕" w:hAnsi="바탕" w:cs="바탕" w:hint="eastAsia"/>
          <w:b w:val="0"/>
          <w:bCs w:val="0"/>
        </w:rPr>
        <w:t>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4388"/>
      </w:tblGrid>
      <w:tr w:rsidR="005F2D1B" w14:paraId="67CC523C" w14:textId="77777777" w:rsidTr="005F2D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1D5F5" w14:textId="77777777" w:rsidR="005F2D1B" w:rsidRDefault="005F2D1B">
            <w:pPr>
              <w:jc w:val="center"/>
              <w:rPr>
                <w:b/>
                <w:bCs/>
              </w:rPr>
            </w:pPr>
            <w:r>
              <w:rPr>
                <w:rFonts w:ascii="바탕" w:eastAsia="바탕" w:hAnsi="바탕" w:cs="바탕" w:hint="eastAsia"/>
                <w:b/>
                <w:bCs/>
              </w:rPr>
              <w:t>지표</w:t>
            </w:r>
          </w:p>
        </w:tc>
        <w:tc>
          <w:tcPr>
            <w:tcW w:w="0" w:type="auto"/>
            <w:vAlign w:val="center"/>
            <w:hideMark/>
          </w:tcPr>
          <w:p w14:paraId="0729C08B" w14:textId="77777777" w:rsidR="005F2D1B" w:rsidRDefault="005F2D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바탕" w:eastAsia="바탕" w:hAnsi="바탕" w:cs="바탕" w:hint="eastAsia"/>
                <w:b/>
                <w:bCs/>
              </w:rPr>
              <w:t>과적합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</w:rPr>
              <w:t>가능성이</w:t>
            </w:r>
            <w:r>
              <w:rPr>
                <w:b/>
                <w:bCs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</w:rPr>
              <w:t>높은</w:t>
            </w:r>
            <w:r>
              <w:rPr>
                <w:b/>
                <w:bCs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</w:rPr>
              <w:t>경우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</w:rPr>
              <w:t>🚨</w:t>
            </w:r>
          </w:p>
        </w:tc>
      </w:tr>
      <w:tr w:rsidR="005F2D1B" w14:paraId="56B10565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BC6EA" w14:textId="77777777" w:rsidR="005F2D1B" w:rsidRDefault="005F2D1B">
            <w:r>
              <w:rPr>
                <w:rStyle w:val="a4"/>
              </w:rPr>
              <w:t xml:space="preserve">Train-Test </w:t>
            </w:r>
            <w:r>
              <w:rPr>
                <w:rStyle w:val="a4"/>
                <w:rFonts w:ascii="바탕" w:eastAsia="바탕" w:hAnsi="바탕" w:cs="바탕" w:hint="eastAsia"/>
              </w:rPr>
              <w:t>성능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차이</w:t>
            </w:r>
          </w:p>
        </w:tc>
        <w:tc>
          <w:tcPr>
            <w:tcW w:w="0" w:type="auto"/>
            <w:vAlign w:val="center"/>
            <w:hideMark/>
          </w:tcPr>
          <w:p w14:paraId="3B8ACB96" w14:textId="77777777" w:rsidR="005F2D1B" w:rsidRDefault="005F2D1B">
            <w:r>
              <w:t xml:space="preserve">Train </w:t>
            </w:r>
            <w:r>
              <w:rPr>
                <w:rFonts w:ascii="바탕" w:eastAsia="바탕" w:hAnsi="바탕" w:cs="바탕" w:hint="eastAsia"/>
              </w:rPr>
              <w:t>성능이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높고</w:t>
            </w:r>
            <w:r>
              <w:t xml:space="preserve"> Test </w:t>
            </w:r>
            <w:r>
              <w:rPr>
                <w:rFonts w:ascii="바탕" w:eastAsia="바탕" w:hAnsi="바탕" w:cs="바탕" w:hint="eastAsia"/>
              </w:rPr>
              <w:t>성능이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낮음</w:t>
            </w:r>
          </w:p>
        </w:tc>
      </w:tr>
      <w:tr w:rsidR="005F2D1B" w14:paraId="6459BE8B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CD9B" w14:textId="77777777" w:rsidR="005F2D1B" w:rsidRDefault="005F2D1B">
            <w:r>
              <w:rPr>
                <w:rStyle w:val="a4"/>
              </w:rPr>
              <w:t xml:space="preserve">Cross Validation </w:t>
            </w:r>
            <w:r>
              <w:rPr>
                <w:rStyle w:val="a4"/>
                <w:rFonts w:ascii="바탕" w:eastAsia="바탕" w:hAnsi="바탕" w:cs="바탕" w:hint="eastAsia"/>
              </w:rPr>
              <w:t>편차</w:t>
            </w:r>
          </w:p>
        </w:tc>
        <w:tc>
          <w:tcPr>
            <w:tcW w:w="0" w:type="auto"/>
            <w:vAlign w:val="center"/>
            <w:hideMark/>
          </w:tcPr>
          <w:p w14:paraId="18648BF4" w14:textId="77777777" w:rsidR="005F2D1B" w:rsidRDefault="005F2D1B">
            <w:r>
              <w:t>Fold</w:t>
            </w:r>
            <w:r>
              <w:rPr>
                <w:rFonts w:ascii="바탕" w:eastAsia="바탕" w:hAnsi="바탕" w:cs="바탕" w:hint="eastAsia"/>
              </w:rPr>
              <w:t>별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성능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차이가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큼</w:t>
            </w:r>
          </w:p>
        </w:tc>
      </w:tr>
      <w:tr w:rsidR="005F2D1B" w14:paraId="5CE85ED1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CF75" w14:textId="77777777" w:rsidR="005F2D1B" w:rsidRDefault="005F2D1B">
            <w:r>
              <w:rPr>
                <w:rStyle w:val="a4"/>
                <w:rFonts w:ascii="바탕" w:eastAsia="바탕" w:hAnsi="바탕" w:cs="바탕" w:hint="eastAsia"/>
              </w:rPr>
              <w:t>학습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곡선</w:t>
            </w:r>
            <w:r>
              <w:rPr>
                <w:rStyle w:val="a4"/>
              </w:rPr>
              <w:t>(Loss Curve)</w:t>
            </w:r>
          </w:p>
        </w:tc>
        <w:tc>
          <w:tcPr>
            <w:tcW w:w="0" w:type="auto"/>
            <w:vAlign w:val="center"/>
            <w:hideMark/>
          </w:tcPr>
          <w:p w14:paraId="47F6AA19" w14:textId="77777777" w:rsidR="005F2D1B" w:rsidRDefault="005F2D1B">
            <w:r>
              <w:t>Train Loss</w:t>
            </w:r>
            <w:r>
              <w:rPr>
                <w:rFonts w:ascii="바탕" w:eastAsia="바탕" w:hAnsi="바탕" w:cs="바탕" w:hint="eastAsia"/>
              </w:rPr>
              <w:t>는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감소</w:t>
            </w:r>
            <w:r>
              <w:t>, Test Loss</w:t>
            </w:r>
            <w:r>
              <w:rPr>
                <w:rFonts w:ascii="바탕" w:eastAsia="바탕" w:hAnsi="바탕" w:cs="바탕" w:hint="eastAsia"/>
              </w:rPr>
              <w:t>는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정체</w:t>
            </w:r>
            <w:r>
              <w:t xml:space="preserve"> or </w:t>
            </w:r>
            <w:r>
              <w:rPr>
                <w:rFonts w:ascii="바탕" w:eastAsia="바탕" w:hAnsi="바탕" w:cs="바탕" w:hint="eastAsia"/>
              </w:rPr>
              <w:t>증가</w:t>
            </w:r>
          </w:p>
        </w:tc>
      </w:tr>
      <w:tr w:rsidR="005F2D1B" w14:paraId="59C3ACC1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5AAE" w14:textId="77777777" w:rsidR="005F2D1B" w:rsidRDefault="005F2D1B">
            <w:r>
              <w:rPr>
                <w:rStyle w:val="a4"/>
                <w:rFonts w:ascii="바탕" w:eastAsia="바탕" w:hAnsi="바탕" w:cs="바탕" w:hint="eastAsia"/>
              </w:rPr>
              <w:t>정규화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적용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전후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rFonts w:ascii="바탕" w:eastAsia="바탕" w:hAnsi="바탕" w:cs="바탕" w:hint="eastAsia"/>
              </w:rPr>
              <w:t>비교</w:t>
            </w:r>
          </w:p>
        </w:tc>
        <w:tc>
          <w:tcPr>
            <w:tcW w:w="0" w:type="auto"/>
            <w:vAlign w:val="center"/>
            <w:hideMark/>
          </w:tcPr>
          <w:p w14:paraId="2BC5AE7D" w14:textId="77777777" w:rsidR="005F2D1B" w:rsidRDefault="005F2D1B">
            <w:r>
              <w:rPr>
                <w:rFonts w:ascii="바탕" w:eastAsia="바탕" w:hAnsi="바탕" w:cs="바탕" w:hint="eastAsia"/>
              </w:rPr>
              <w:t>정규화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후</w:t>
            </w:r>
            <w:r>
              <w:t xml:space="preserve"> Train-Test </w:t>
            </w:r>
            <w:r>
              <w:rPr>
                <w:rFonts w:ascii="바탕" w:eastAsia="바탕" w:hAnsi="바탕" w:cs="바탕" w:hint="eastAsia"/>
              </w:rPr>
              <w:t>성능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차이가</w:t>
            </w:r>
            <w:r>
              <w:t xml:space="preserve"> </w:t>
            </w:r>
            <w:r>
              <w:rPr>
                <w:rFonts w:ascii="바탕" w:eastAsia="바탕" w:hAnsi="바탕" w:cs="바탕" w:hint="eastAsia"/>
              </w:rPr>
              <w:t>줄어듦</w:t>
            </w:r>
          </w:p>
        </w:tc>
      </w:tr>
    </w:tbl>
    <w:p w14:paraId="42C73C8F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Test and Score</w:t>
      </w:r>
      <w:r>
        <w:rPr>
          <w:rStyle w:val="a4"/>
          <w:rFonts w:ascii="바탕" w:eastAsia="바탕" w:hAnsi="바탕" w:cs="바탕" w:hint="eastAsia"/>
        </w:rPr>
        <w:t>에서</w:t>
      </w:r>
      <w:r>
        <w:rPr>
          <w:rStyle w:val="a4"/>
        </w:rPr>
        <w:t xml:space="preserve"> Train vs Test </w:t>
      </w:r>
      <w:r>
        <w:rPr>
          <w:rStyle w:val="a4"/>
          <w:rFonts w:ascii="바탕" w:eastAsia="바탕" w:hAnsi="바탕" w:cs="바탕" w:hint="eastAsia"/>
        </w:rPr>
        <w:t>성능을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비교하는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것이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가장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직관적인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방법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Cross Validation</w:t>
      </w:r>
      <w:r>
        <w:rPr>
          <w:rStyle w:val="a4"/>
          <w:rFonts w:ascii="바탕" w:eastAsia="바탕" w:hAnsi="바탕" w:cs="바탕" w:hint="eastAsia"/>
        </w:rPr>
        <w:t>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활용해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일반화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성능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필요하면</w:t>
      </w:r>
      <w:r>
        <w:rPr>
          <w:rStyle w:val="a4"/>
        </w:rPr>
        <w:t xml:space="preserve"> L1/L2 </w:t>
      </w:r>
      <w:r>
        <w:rPr>
          <w:rStyle w:val="a4"/>
          <w:rFonts w:ascii="바탕" w:eastAsia="바탕" w:hAnsi="바탕" w:cs="바탕" w:hint="eastAsia"/>
        </w:rPr>
        <w:t>정규화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적용하여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모델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단순화</w:t>
      </w:r>
    </w:p>
    <w:p w14:paraId="706B089F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바탕" w:eastAsia="바탕" w:hAnsi="바탕" w:cs="바탕" w:hint="eastAsia"/>
        </w:rPr>
        <w:t>위</w:t>
      </w:r>
      <w:r>
        <w:t xml:space="preserve"> </w:t>
      </w:r>
      <w:r>
        <w:rPr>
          <w:rFonts w:ascii="바탕" w:eastAsia="바탕" w:hAnsi="바탕" w:cs="바탕" w:hint="eastAsia"/>
        </w:rPr>
        <w:t>기준을</w:t>
      </w:r>
      <w:r>
        <w:t xml:space="preserve"> </w:t>
      </w:r>
      <w:r>
        <w:rPr>
          <w:rFonts w:ascii="바탕" w:eastAsia="바탕" w:hAnsi="바탕" w:cs="바탕" w:hint="eastAsia"/>
        </w:rPr>
        <w:t>활용해서</w:t>
      </w:r>
      <w:r>
        <w:t xml:space="preserve"> </w:t>
      </w:r>
      <w:r>
        <w:rPr>
          <w:rStyle w:val="a4"/>
        </w:rPr>
        <w:t>Orange3</w:t>
      </w:r>
      <w:r>
        <w:rPr>
          <w:rStyle w:val="a4"/>
          <w:rFonts w:ascii="바탕" w:eastAsia="바탕" w:hAnsi="바탕" w:cs="바탕" w:hint="eastAsia"/>
        </w:rPr>
        <w:t>에서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모델이</w:t>
      </w:r>
      <w:r>
        <w:rPr>
          <w:rStyle w:val="a4"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과적합되었는지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</w:t>
      </w:r>
      <w:r>
        <w:rPr>
          <w:rFonts w:ascii="바탕" w:eastAsia="바탕" w:hAnsi="바탕" w:cs="바탕" w:hint="eastAsia"/>
        </w:rPr>
        <w:t>하고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적절한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조치를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취하면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모델의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일반화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성능을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향상시킬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있습니다</w:t>
      </w:r>
      <w:r>
        <w:rPr>
          <w:rStyle w:val="a4"/>
        </w:rPr>
        <w:t>!</w:t>
      </w:r>
      <w:r>
        <w:t xml:space="preserve"> </w:t>
      </w:r>
      <w:r>
        <w:rPr>
          <w:rFonts w:ascii="Segoe UI Emoji" w:hAnsi="Segoe UI Emoji" w:cs="Segoe UI Emoji"/>
        </w:rPr>
        <w:t>🚀</w:t>
      </w:r>
    </w:p>
    <w:p w14:paraId="77FBDDDB" w14:textId="77777777" w:rsidR="005F2D1B" w:rsidRDefault="005F2D1B" w:rsidP="005F2D1B">
      <w:pPr>
        <w:pStyle w:val="2"/>
      </w:pPr>
      <w:r>
        <w:rPr>
          <w:rStyle w:val="a4"/>
          <w:b w:val="0"/>
          <w:bCs w:val="0"/>
        </w:rPr>
        <w:t>Orange3의 Discretize 위젯 기능 설</w:t>
      </w:r>
      <w:r>
        <w:rPr>
          <w:rStyle w:val="a4"/>
          <w:rFonts w:ascii="바탕" w:eastAsia="바탕" w:hAnsi="바탕" w:cs="바탕" w:hint="eastAsia"/>
          <w:b w:val="0"/>
          <w:bCs w:val="0"/>
        </w:rPr>
        <w:t>명</w:t>
      </w:r>
    </w:p>
    <w:p w14:paraId="147B08C8" w14:textId="77777777" w:rsidR="005F2D1B" w:rsidRDefault="005F2D1B" w:rsidP="005F2D1B">
      <w:pPr>
        <w:pStyle w:val="a3"/>
      </w:pPr>
      <w:r>
        <w:rPr>
          <w:rStyle w:val="a4"/>
        </w:rPr>
        <w:t xml:space="preserve">Discretize </w:t>
      </w:r>
      <w:r>
        <w:rPr>
          <w:rStyle w:val="a4"/>
          <w:rFonts w:ascii="바탕" w:eastAsia="바탕" w:hAnsi="바탕" w:cs="바탕" w:hint="eastAsia"/>
        </w:rPr>
        <w:t>위젯</w:t>
      </w:r>
      <w:r>
        <w:rPr>
          <w:rFonts w:ascii="바탕" w:eastAsia="바탕" w:hAnsi="바탕" w:cs="바탕" w:hint="eastAsia"/>
        </w:rPr>
        <w:t>은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연속형</w:t>
      </w:r>
      <w:r>
        <w:rPr>
          <w:rStyle w:val="a4"/>
        </w:rPr>
        <w:t xml:space="preserve">(Continuous) </w:t>
      </w:r>
      <w:r>
        <w:rPr>
          <w:rStyle w:val="a4"/>
          <w:rFonts w:ascii="바탕" w:eastAsia="바탕" w:hAnsi="바탕" w:cs="바탕" w:hint="eastAsia"/>
        </w:rPr>
        <w:t>데이터를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범주형</w:t>
      </w:r>
      <w:r>
        <w:rPr>
          <w:rStyle w:val="a4"/>
        </w:rPr>
        <w:t xml:space="preserve">(Categorical) </w:t>
      </w:r>
      <w:r>
        <w:rPr>
          <w:rStyle w:val="a4"/>
          <w:rFonts w:ascii="바탕" w:eastAsia="바탕" w:hAnsi="바탕" w:cs="바탕" w:hint="eastAsia"/>
        </w:rPr>
        <w:t>데이터로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변환</w:t>
      </w:r>
      <w:r>
        <w:rPr>
          <w:rStyle w:val="a4"/>
        </w:rPr>
        <w:t xml:space="preserve">(Discretization, </w:t>
      </w:r>
      <w:r>
        <w:rPr>
          <w:rStyle w:val="a4"/>
          <w:rFonts w:ascii="바탕" w:eastAsia="바탕" w:hAnsi="바탕" w:cs="바탕" w:hint="eastAsia"/>
        </w:rPr>
        <w:t>구간화</w:t>
      </w:r>
      <w:r>
        <w:rPr>
          <w:rStyle w:val="a4"/>
        </w:rPr>
        <w:t>)</w:t>
      </w:r>
      <w:r>
        <w:t xml:space="preserve"> </w:t>
      </w:r>
      <w:r>
        <w:rPr>
          <w:rFonts w:ascii="바탕" w:eastAsia="바탕" w:hAnsi="바탕" w:cs="바탕" w:hint="eastAsia"/>
        </w:rPr>
        <w:t>하는</w:t>
      </w:r>
      <w:r>
        <w:t xml:space="preserve"> </w:t>
      </w:r>
      <w:r>
        <w:rPr>
          <w:rFonts w:ascii="바탕" w:eastAsia="바탕" w:hAnsi="바탕" w:cs="바탕" w:hint="eastAsia"/>
        </w:rPr>
        <w:t>기능을</w:t>
      </w:r>
      <w:r>
        <w:t xml:space="preserve"> </w:t>
      </w:r>
      <w:r>
        <w:rPr>
          <w:rFonts w:ascii="바탕" w:eastAsia="바탕" w:hAnsi="바탕" w:cs="바탕" w:hint="eastAsia"/>
        </w:rPr>
        <w:t>제공합니다</w:t>
      </w:r>
      <w:r>
        <w:t>.</w:t>
      </w:r>
      <w:r>
        <w:br/>
      </w:r>
      <w:r>
        <w:rPr>
          <w:rFonts w:ascii="바탕" w:eastAsia="바탕" w:hAnsi="바탕" w:cs="바탕" w:hint="eastAsia"/>
        </w:rPr>
        <w:t>즉</w:t>
      </w:r>
      <w:r>
        <w:t xml:space="preserve">, </w:t>
      </w:r>
      <w:r>
        <w:rPr>
          <w:rStyle w:val="a4"/>
          <w:rFonts w:ascii="바탕" w:eastAsia="바탕" w:hAnsi="바탕" w:cs="바탕" w:hint="eastAsia"/>
        </w:rPr>
        <w:t>숫자로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표현된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연속적인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값들을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여러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개의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구간</w:t>
      </w:r>
      <w:r>
        <w:rPr>
          <w:rStyle w:val="a4"/>
        </w:rPr>
        <w:t>(bin)</w:t>
      </w:r>
      <w:proofErr w:type="spellStart"/>
      <w:r>
        <w:rPr>
          <w:rStyle w:val="a4"/>
          <w:rFonts w:ascii="바탕" w:eastAsia="바탕" w:hAnsi="바탕" w:cs="바탕" w:hint="eastAsia"/>
        </w:rPr>
        <w:t>으로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나누어</w:t>
      </w:r>
      <w:r>
        <w:rPr>
          <w:rStyle w:val="a4"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범주화하는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역할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합니다</w:t>
      </w:r>
      <w:r>
        <w:t>.</w:t>
      </w:r>
    </w:p>
    <w:p w14:paraId="4F0C9BA0" w14:textId="77777777" w:rsidR="005F2D1B" w:rsidRDefault="005F2D1B" w:rsidP="005F2D1B">
      <w:pPr>
        <w:pStyle w:val="a3"/>
      </w:pPr>
      <w:r>
        <w:rPr>
          <w:rStyle w:val="a4"/>
          <w:rFonts w:ascii="Segoe UI Emoji" w:hAnsi="Segoe UI Emoji" w:cs="Segoe UI Emoji"/>
        </w:rPr>
        <w:t>💡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언제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사용해야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할까</w:t>
      </w:r>
      <w:r>
        <w:rPr>
          <w:rStyle w:val="a4"/>
        </w:rPr>
        <w:t>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연속형</w:t>
      </w:r>
      <w:r>
        <w:t xml:space="preserve"> </w:t>
      </w:r>
      <w:r>
        <w:rPr>
          <w:rFonts w:ascii="바탕" w:eastAsia="바탕" w:hAnsi="바탕" w:cs="바탕" w:hint="eastAsia"/>
        </w:rPr>
        <w:t>변수</w:t>
      </w:r>
      <w:r>
        <w:t>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나이</w:t>
      </w:r>
      <w:r>
        <w:t xml:space="preserve">, </w:t>
      </w:r>
      <w:r>
        <w:rPr>
          <w:rFonts w:ascii="바탕" w:eastAsia="바탕" w:hAnsi="바탕" w:cs="바탕" w:hint="eastAsia"/>
        </w:rPr>
        <w:t>소득</w:t>
      </w:r>
      <w:r>
        <w:t xml:space="preserve">, </w:t>
      </w:r>
      <w:r>
        <w:rPr>
          <w:rFonts w:ascii="바탕" w:eastAsia="바탕" w:hAnsi="바탕" w:cs="바탕" w:hint="eastAsia"/>
        </w:rPr>
        <w:t>온도</w:t>
      </w:r>
      <w:r>
        <w:t>)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범주형으로</w:t>
      </w:r>
      <w:r>
        <w:t xml:space="preserve"> </w:t>
      </w:r>
      <w:r>
        <w:rPr>
          <w:rFonts w:ascii="바탕" w:eastAsia="바탕" w:hAnsi="바탕" w:cs="바탕" w:hint="eastAsia"/>
        </w:rPr>
        <w:t>변환하여</w:t>
      </w:r>
      <w:r>
        <w:t xml:space="preserve"> </w:t>
      </w:r>
      <w:r>
        <w:rPr>
          <w:rFonts w:ascii="바탕" w:eastAsia="바탕" w:hAnsi="바탕" w:cs="바탕" w:hint="eastAsia"/>
        </w:rPr>
        <w:t>분류</w:t>
      </w:r>
      <w:r>
        <w:t xml:space="preserve"> </w:t>
      </w:r>
      <w:r>
        <w:rPr>
          <w:rFonts w:ascii="바탕" w:eastAsia="바탕" w:hAnsi="바탕" w:cs="바탕" w:hint="eastAsia"/>
        </w:rPr>
        <w:t>모델에서</w:t>
      </w:r>
      <w:r>
        <w:t xml:space="preserve"> </w:t>
      </w:r>
      <w:r>
        <w:rPr>
          <w:rFonts w:ascii="바탕" w:eastAsia="바탕" w:hAnsi="바탕" w:cs="바탕" w:hint="eastAsia"/>
        </w:rPr>
        <w:t>활용하고</w:t>
      </w:r>
      <w:r>
        <w:t xml:space="preserve"> </w:t>
      </w:r>
      <w:r>
        <w:rPr>
          <w:rFonts w:ascii="바탕" w:eastAsia="바탕" w:hAnsi="바탕" w:cs="바탕" w:hint="eastAsia"/>
        </w:rPr>
        <w:t>싶을</w:t>
      </w:r>
      <w:r>
        <w:t xml:space="preserve"> </w:t>
      </w:r>
      <w:r>
        <w:rPr>
          <w:rFonts w:ascii="바탕" w:eastAsia="바탕" w:hAnsi="바탕" w:cs="바탕" w:hint="eastAsia"/>
        </w:rPr>
        <w:t>때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데이터의</w:t>
      </w:r>
      <w:r>
        <w:t xml:space="preserve"> </w:t>
      </w:r>
      <w:r>
        <w:rPr>
          <w:rFonts w:ascii="바탕" w:eastAsia="바탕" w:hAnsi="바탕" w:cs="바탕" w:hint="eastAsia"/>
        </w:rPr>
        <w:t>분포를</w:t>
      </w:r>
      <w:r>
        <w:t xml:space="preserve"> </w:t>
      </w:r>
      <w:r>
        <w:rPr>
          <w:rFonts w:ascii="바탕" w:eastAsia="바탕" w:hAnsi="바탕" w:cs="바탕" w:hint="eastAsia"/>
        </w:rPr>
        <w:t>분석하기</w:t>
      </w:r>
      <w:r>
        <w:t xml:space="preserve"> </w:t>
      </w:r>
      <w:r>
        <w:rPr>
          <w:rFonts w:ascii="바탕" w:eastAsia="바탕" w:hAnsi="바탕" w:cs="바탕" w:hint="eastAsia"/>
        </w:rPr>
        <w:t>위해</w:t>
      </w:r>
      <w:r>
        <w:t xml:space="preserve"> </w:t>
      </w:r>
      <w:r>
        <w:rPr>
          <w:rFonts w:ascii="바탕" w:eastAsia="바탕" w:hAnsi="바탕" w:cs="바탕" w:hint="eastAsia"/>
        </w:rPr>
        <w:t>값의</w:t>
      </w:r>
      <w:r>
        <w:t xml:space="preserve"> </w:t>
      </w:r>
      <w:r>
        <w:rPr>
          <w:rFonts w:ascii="바탕" w:eastAsia="바탕" w:hAnsi="바탕" w:cs="바탕" w:hint="eastAsia"/>
        </w:rPr>
        <w:t>범위를</w:t>
      </w:r>
      <w:r>
        <w:t xml:space="preserve"> </w:t>
      </w:r>
      <w:r>
        <w:rPr>
          <w:rFonts w:ascii="바탕" w:eastAsia="바탕" w:hAnsi="바탕" w:cs="바탕" w:hint="eastAsia"/>
        </w:rPr>
        <w:t>나누고</w:t>
      </w:r>
      <w:r>
        <w:t xml:space="preserve"> </w:t>
      </w:r>
      <w:r>
        <w:rPr>
          <w:rFonts w:ascii="바탕" w:eastAsia="바탕" w:hAnsi="바탕" w:cs="바탕" w:hint="eastAsia"/>
        </w:rPr>
        <w:t>싶을</w:t>
      </w:r>
      <w:r>
        <w:t xml:space="preserve"> </w:t>
      </w:r>
      <w:r>
        <w:rPr>
          <w:rFonts w:ascii="바탕" w:eastAsia="바탕" w:hAnsi="바탕" w:cs="바탕" w:hint="eastAsia"/>
        </w:rPr>
        <w:t>때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결합분석</w:t>
      </w:r>
      <w:r>
        <w:t xml:space="preserve">(Association Rule Mining) </w:t>
      </w:r>
      <w:r>
        <w:rPr>
          <w:rFonts w:ascii="바탕" w:eastAsia="바탕" w:hAnsi="바탕" w:cs="바탕" w:hint="eastAsia"/>
        </w:rPr>
        <w:t>등에서</w:t>
      </w:r>
      <w:r>
        <w:t xml:space="preserve"> </w:t>
      </w:r>
      <w:r>
        <w:rPr>
          <w:rFonts w:ascii="바탕" w:eastAsia="바탕" w:hAnsi="바탕" w:cs="바탕" w:hint="eastAsia"/>
        </w:rPr>
        <w:t>연속형</w:t>
      </w:r>
      <w:r>
        <w:t xml:space="preserve"> </w:t>
      </w:r>
      <w:r>
        <w:rPr>
          <w:rFonts w:ascii="바탕" w:eastAsia="바탕" w:hAnsi="바탕" w:cs="바탕" w:hint="eastAsia"/>
        </w:rPr>
        <w:t>변수를</w:t>
      </w:r>
      <w:r>
        <w:t xml:space="preserve"> </w:t>
      </w:r>
      <w:r>
        <w:rPr>
          <w:rFonts w:ascii="바탕" w:eastAsia="바탕" w:hAnsi="바탕" w:cs="바탕" w:hint="eastAsia"/>
        </w:rPr>
        <w:t>범주형으로</w:t>
      </w:r>
      <w:r>
        <w:t xml:space="preserve"> </w:t>
      </w:r>
      <w:r>
        <w:rPr>
          <w:rFonts w:ascii="바탕" w:eastAsia="바탕" w:hAnsi="바탕" w:cs="바탕" w:hint="eastAsia"/>
        </w:rPr>
        <w:t>변환할</w:t>
      </w:r>
      <w:r>
        <w:t xml:space="preserve"> </w:t>
      </w:r>
      <w:r>
        <w:rPr>
          <w:rFonts w:ascii="바탕" w:eastAsia="바탕" w:hAnsi="바탕" w:cs="바탕" w:hint="eastAsia"/>
        </w:rPr>
        <w:t>필요가</w:t>
      </w:r>
      <w:r>
        <w:t xml:space="preserve"> </w:t>
      </w:r>
      <w:r>
        <w:rPr>
          <w:rFonts w:ascii="바탕" w:eastAsia="바탕" w:hAnsi="바탕" w:cs="바탕" w:hint="eastAsia"/>
        </w:rPr>
        <w:t>있을</w:t>
      </w:r>
      <w:r>
        <w:t xml:space="preserve"> </w:t>
      </w:r>
      <w:r>
        <w:rPr>
          <w:rFonts w:ascii="바탕" w:eastAsia="바탕" w:hAnsi="바탕" w:cs="바탕" w:hint="eastAsia"/>
        </w:rPr>
        <w:t>때</w:t>
      </w:r>
    </w:p>
    <w:p w14:paraId="31BB2118" w14:textId="77777777" w:rsidR="005F2D1B" w:rsidRDefault="0057481E" w:rsidP="005F2D1B">
      <w:r>
        <w:lastRenderedPageBreak/>
        <w:pict w14:anchorId="523D84A0">
          <v:rect id="_x0000_i1051" style="width:0;height:1.5pt" o:hralign="center" o:hrstd="t" o:hr="t" fillcolor="#a0a0a0" stroked="f"/>
        </w:pict>
      </w:r>
    </w:p>
    <w:p w14:paraId="72F152A2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🔹</w:t>
      </w:r>
      <w:r>
        <w:rPr>
          <w:rStyle w:val="a4"/>
          <w:b w:val="0"/>
          <w:bCs w:val="0"/>
        </w:rPr>
        <w:t xml:space="preserve"> Discretize 위젯의 주요 기</w:t>
      </w:r>
      <w:r>
        <w:rPr>
          <w:rStyle w:val="a4"/>
          <w:rFonts w:ascii="바탕" w:eastAsia="바탕" w:hAnsi="바탕" w:cs="바탕" w:hint="eastAsia"/>
          <w:b w:val="0"/>
          <w:bCs w:val="0"/>
        </w:rPr>
        <w:t>능</w:t>
      </w:r>
    </w:p>
    <w:p w14:paraId="2EFC048B" w14:textId="77777777" w:rsidR="005F2D1B" w:rsidRDefault="005F2D1B" w:rsidP="005F2D1B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✅</w:t>
      </w:r>
      <w:r>
        <w:rPr>
          <w:rStyle w:val="a4"/>
          <w:b/>
          <w:bCs/>
        </w:rPr>
        <w:t xml:space="preserve"> 1. </w:t>
      </w:r>
      <w:r>
        <w:rPr>
          <w:rStyle w:val="a4"/>
          <w:rFonts w:ascii="바탕" w:eastAsia="바탕" w:hAnsi="바탕" w:cs="바탕" w:hint="eastAsia"/>
          <w:b/>
          <w:bCs/>
        </w:rPr>
        <w:t>자동</w:t>
      </w:r>
      <w:r>
        <w:rPr>
          <w:rStyle w:val="a4"/>
          <w:b/>
          <w:bCs/>
        </w:rPr>
        <w:t xml:space="preserve"> </w:t>
      </w:r>
      <w:proofErr w:type="gramStart"/>
      <w:r>
        <w:rPr>
          <w:rStyle w:val="a4"/>
          <w:rFonts w:ascii="바탕" w:eastAsia="바탕" w:hAnsi="바탕" w:cs="바탕" w:hint="eastAsia"/>
          <w:b/>
          <w:bCs/>
        </w:rPr>
        <w:t>구간화</w:t>
      </w:r>
      <w:r>
        <w:rPr>
          <w:rStyle w:val="a4"/>
          <w:b/>
          <w:bCs/>
        </w:rPr>
        <w:t>(</w:t>
      </w:r>
      <w:proofErr w:type="gramEnd"/>
      <w:r>
        <w:rPr>
          <w:rStyle w:val="a4"/>
          <w:b/>
          <w:bCs/>
        </w:rPr>
        <w:t>Auto Binning)</w:t>
      </w:r>
    </w:p>
    <w:p w14:paraId="15470D5C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Orange3</w:t>
      </w:r>
      <w:r>
        <w:rPr>
          <w:rFonts w:ascii="바탕" w:eastAsia="바탕" w:hAnsi="바탕" w:cs="바탕" w:hint="eastAsia"/>
        </w:rPr>
        <w:t>에서는</w:t>
      </w:r>
      <w:r>
        <w:t xml:space="preserve"> </w:t>
      </w:r>
      <w:r>
        <w:rPr>
          <w:rFonts w:ascii="바탕" w:eastAsia="바탕" w:hAnsi="바탕" w:cs="바탕" w:hint="eastAsia"/>
        </w:rPr>
        <w:t>자동으로</w:t>
      </w:r>
      <w:r>
        <w:t xml:space="preserve"> </w:t>
      </w:r>
      <w:r>
        <w:rPr>
          <w:rFonts w:ascii="바탕" w:eastAsia="바탕" w:hAnsi="바탕" w:cs="바탕" w:hint="eastAsia"/>
        </w:rPr>
        <w:t>연속형</w:t>
      </w:r>
      <w:r>
        <w:t xml:space="preserve"> </w:t>
      </w:r>
      <w:r>
        <w:rPr>
          <w:rFonts w:ascii="바탕" w:eastAsia="바탕" w:hAnsi="바탕" w:cs="바탕" w:hint="eastAsia"/>
        </w:rPr>
        <w:t>변수를</w:t>
      </w:r>
      <w:r>
        <w:t xml:space="preserve"> </w:t>
      </w:r>
      <w:r>
        <w:rPr>
          <w:rFonts w:ascii="바탕" w:eastAsia="바탕" w:hAnsi="바탕" w:cs="바탕" w:hint="eastAsia"/>
        </w:rPr>
        <w:t>여러</w:t>
      </w:r>
      <w:r>
        <w:t xml:space="preserve"> </w:t>
      </w:r>
      <w:r>
        <w:rPr>
          <w:rFonts w:ascii="바탕" w:eastAsia="바탕" w:hAnsi="바탕" w:cs="바탕" w:hint="eastAsia"/>
        </w:rPr>
        <w:t>개의</w:t>
      </w:r>
      <w:r>
        <w:t xml:space="preserve"> </w:t>
      </w:r>
      <w:r>
        <w:rPr>
          <w:rFonts w:ascii="바탕" w:eastAsia="바탕" w:hAnsi="바탕" w:cs="바탕" w:hint="eastAsia"/>
        </w:rPr>
        <w:t>범주로</w:t>
      </w:r>
      <w:r>
        <w:t xml:space="preserve"> </w:t>
      </w:r>
      <w:r>
        <w:rPr>
          <w:rFonts w:ascii="바탕" w:eastAsia="바탕" w:hAnsi="바탕" w:cs="바탕" w:hint="eastAsia"/>
        </w:rPr>
        <w:t>나눌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  <w:r>
        <w:br/>
      </w:r>
      <w:r>
        <w:rPr>
          <w:rStyle w:val="a4"/>
          <w:rFonts w:ascii="바탕" w:eastAsia="바탕" w:hAnsi="바탕" w:cs="바탕" w:hint="eastAsia"/>
        </w:rPr>
        <w:t>구간을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나누는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기준</w:t>
      </w:r>
      <w:r>
        <w:rPr>
          <w:rStyle w:val="a4"/>
        </w:rPr>
        <w:t>(</w:t>
      </w:r>
      <w:r>
        <w:rPr>
          <w:rStyle w:val="a4"/>
          <w:rFonts w:ascii="바탕" w:eastAsia="바탕" w:hAnsi="바탕" w:cs="바탕" w:hint="eastAsia"/>
        </w:rPr>
        <w:t>방법</w:t>
      </w:r>
      <w:r>
        <w:rPr>
          <w:rStyle w:val="a4"/>
        </w:rPr>
        <w:t xml:space="preserve">) </w:t>
      </w:r>
      <w:r>
        <w:rPr>
          <w:rStyle w:val="a4"/>
          <w:rFonts w:ascii="바탕" w:eastAsia="바탕" w:hAnsi="바탕" w:cs="바탕" w:hint="eastAsia"/>
        </w:rPr>
        <w:t>선택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가능</w:t>
      </w:r>
    </w:p>
    <w:p w14:paraId="61D83320" w14:textId="77777777" w:rsidR="005F2D1B" w:rsidRDefault="005F2D1B" w:rsidP="005F2D1B">
      <w:pPr>
        <w:pStyle w:val="a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>Equal-Width (</w:t>
      </w:r>
      <w:r>
        <w:rPr>
          <w:rStyle w:val="a4"/>
          <w:rFonts w:ascii="바탕" w:eastAsia="바탕" w:hAnsi="바탕" w:cs="바탕" w:hint="eastAsia"/>
        </w:rPr>
        <w:t>동일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간격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구간화</w:t>
      </w:r>
      <w:r>
        <w:rPr>
          <w:rStyle w:val="a4"/>
        </w:rPr>
        <w:t>)</w:t>
      </w:r>
    </w:p>
    <w:p w14:paraId="3E2E2F03" w14:textId="77777777" w:rsidR="005F2D1B" w:rsidRDefault="005F2D1B" w:rsidP="005F2D1B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데이터의 최소값과 최대값을 기준으로 </w:t>
      </w:r>
      <w:r>
        <w:rPr>
          <w:rStyle w:val="a4"/>
        </w:rPr>
        <w:t>동일한 너비(Width)</w:t>
      </w:r>
      <w:r>
        <w:t xml:space="preserve"> 로 구간을 나</w:t>
      </w:r>
      <w:r>
        <w:rPr>
          <w:rFonts w:ascii="바탕" w:eastAsia="바탕" w:hAnsi="바탕" w:cs="바탕" w:hint="eastAsia"/>
        </w:rPr>
        <w:t>눔</w:t>
      </w:r>
    </w:p>
    <w:p w14:paraId="0CCE5E82" w14:textId="77777777" w:rsidR="005F2D1B" w:rsidRDefault="005F2D1B" w:rsidP="005F2D1B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</w:pPr>
      <w:r>
        <w:t>예: 0</w:t>
      </w:r>
      <w:del w:id="1" w:author="Unknown">
        <w:r>
          <w:delText>10, 10</w:delText>
        </w:r>
      </w:del>
      <w:r>
        <w:t>20, 20~30</w:t>
      </w:r>
    </w:p>
    <w:p w14:paraId="640C6197" w14:textId="77777777" w:rsidR="005F2D1B" w:rsidRDefault="005F2D1B" w:rsidP="005F2D1B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데이터가 균등하게 분포할 때 적</w:t>
      </w:r>
      <w:r>
        <w:rPr>
          <w:rStyle w:val="a4"/>
          <w:rFonts w:ascii="바탕" w:eastAsia="바탕" w:hAnsi="바탕" w:cs="바탕" w:hint="eastAsia"/>
        </w:rPr>
        <w:t>합</w:t>
      </w:r>
    </w:p>
    <w:p w14:paraId="4A08B8D1" w14:textId="77777777" w:rsidR="005F2D1B" w:rsidRDefault="005F2D1B" w:rsidP="005F2D1B">
      <w:pPr>
        <w:pStyle w:val="a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>Equal-Frequency (</w:t>
      </w:r>
      <w:r>
        <w:rPr>
          <w:rStyle w:val="a4"/>
          <w:rFonts w:ascii="바탕" w:eastAsia="바탕" w:hAnsi="바탕" w:cs="바탕" w:hint="eastAsia"/>
        </w:rPr>
        <w:t>동일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빈도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구간화</w:t>
      </w:r>
      <w:r>
        <w:rPr>
          <w:rStyle w:val="a4"/>
        </w:rPr>
        <w:t>)</w:t>
      </w:r>
    </w:p>
    <w:p w14:paraId="4BA71765" w14:textId="77777777" w:rsidR="005F2D1B" w:rsidRDefault="005F2D1B" w:rsidP="005F2D1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</w:pPr>
      <w:r>
        <w:t>각 구간에 동일한 개수의 데이터를 포함하도록 구간을 설</w:t>
      </w:r>
      <w:r>
        <w:rPr>
          <w:rFonts w:ascii="바탕" w:eastAsia="바탕" w:hAnsi="바탕" w:cs="바탕" w:hint="eastAsia"/>
        </w:rPr>
        <w:t>정</w:t>
      </w:r>
    </w:p>
    <w:p w14:paraId="643965FD" w14:textId="77777777" w:rsidR="005F2D1B" w:rsidRDefault="005F2D1B" w:rsidP="005F2D1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데이터가 비대칭적(편향)일 때 유</w:t>
      </w:r>
      <w:r>
        <w:rPr>
          <w:rStyle w:val="a4"/>
          <w:rFonts w:ascii="바탕" w:eastAsia="바탕" w:hAnsi="바탕" w:cs="바탕" w:hint="eastAsia"/>
        </w:rPr>
        <w:t>용</w:t>
      </w:r>
    </w:p>
    <w:p w14:paraId="090A951F" w14:textId="77777777" w:rsidR="005F2D1B" w:rsidRDefault="005F2D1B" w:rsidP="005F2D1B">
      <w:pPr>
        <w:pStyle w:val="a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>Entropy-Based (</w:t>
      </w:r>
      <w:r>
        <w:rPr>
          <w:rStyle w:val="a4"/>
          <w:rFonts w:ascii="바탕" w:eastAsia="바탕" w:hAnsi="바탕" w:cs="바탕" w:hint="eastAsia"/>
        </w:rPr>
        <w:t>엔트로피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기반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구간화</w:t>
      </w:r>
      <w:r>
        <w:rPr>
          <w:rStyle w:val="a4"/>
        </w:rPr>
        <w:t>)</w:t>
      </w:r>
    </w:p>
    <w:p w14:paraId="7607838D" w14:textId="77777777" w:rsidR="005F2D1B" w:rsidRDefault="005F2D1B" w:rsidP="005F2D1B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</w:pPr>
      <w:r>
        <w:t>정보 엔트로피를 최소화하는 방식으로 구간을 설</w:t>
      </w:r>
      <w:r>
        <w:rPr>
          <w:rFonts w:ascii="바탕" w:eastAsia="바탕" w:hAnsi="바탕" w:cs="바탕" w:hint="eastAsia"/>
        </w:rPr>
        <w:t>정</w:t>
      </w:r>
    </w:p>
    <w:p w14:paraId="194EA865" w14:textId="77777777" w:rsidR="005F2D1B" w:rsidRDefault="005F2D1B" w:rsidP="005F2D1B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결정 트리(Decision Tree)와 같은 모델에서 유</w:t>
      </w:r>
      <w:r>
        <w:rPr>
          <w:rStyle w:val="a4"/>
          <w:rFonts w:ascii="바탕" w:eastAsia="바탕" w:hAnsi="바탕" w:cs="바탕" w:hint="eastAsia"/>
        </w:rPr>
        <w:t>용</w:t>
      </w:r>
    </w:p>
    <w:p w14:paraId="799EDB04" w14:textId="77777777" w:rsidR="005F2D1B" w:rsidRDefault="005F2D1B" w:rsidP="005F2D1B">
      <w:pPr>
        <w:pStyle w:val="a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>Manual (</w:t>
      </w:r>
      <w:r>
        <w:rPr>
          <w:rStyle w:val="a4"/>
          <w:rFonts w:ascii="바탕" w:eastAsia="바탕" w:hAnsi="바탕" w:cs="바탕" w:hint="eastAsia"/>
        </w:rPr>
        <w:t>사용자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지정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구간화</w:t>
      </w:r>
      <w:r>
        <w:rPr>
          <w:rStyle w:val="a4"/>
        </w:rPr>
        <w:t>)</w:t>
      </w:r>
    </w:p>
    <w:p w14:paraId="5E452EB9" w14:textId="77777777" w:rsidR="005F2D1B" w:rsidRDefault="005F2D1B" w:rsidP="005F2D1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</w:pPr>
      <w:r>
        <w:t>사용자가 직접 범위를 지정하여 구간을 나눌 수 있</w:t>
      </w:r>
      <w:r>
        <w:rPr>
          <w:rFonts w:ascii="바탕" w:eastAsia="바탕" w:hAnsi="바탕" w:cs="바탕" w:hint="eastAsia"/>
        </w:rPr>
        <w:t>음</w:t>
      </w:r>
    </w:p>
    <w:p w14:paraId="1F1E5C3B" w14:textId="77777777" w:rsidR="005F2D1B" w:rsidRDefault="005F2D1B" w:rsidP="005F2D1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</w:pPr>
      <w:r>
        <w:t>특정 기준에 맞춰 원하는 대로 범주를 설정 가</w:t>
      </w:r>
      <w:r>
        <w:rPr>
          <w:rFonts w:ascii="바탕" w:eastAsia="바탕" w:hAnsi="바탕" w:cs="바탕" w:hint="eastAsia"/>
        </w:rPr>
        <w:t>능</w:t>
      </w:r>
    </w:p>
    <w:p w14:paraId="6AC501EC" w14:textId="77777777" w:rsidR="005F2D1B" w:rsidRDefault="0057481E" w:rsidP="005F2D1B">
      <w:pPr>
        <w:spacing w:after="0"/>
      </w:pPr>
      <w:r>
        <w:pict w14:anchorId="1D15C8DE">
          <v:rect id="_x0000_i1052" style="width:0;height:1.5pt" o:hralign="center" o:hrstd="t" o:hr="t" fillcolor="#a0a0a0" stroked="f"/>
        </w:pict>
      </w:r>
    </w:p>
    <w:p w14:paraId="22E7A74F" w14:textId="77777777" w:rsidR="005F2D1B" w:rsidRDefault="005F2D1B" w:rsidP="005F2D1B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✅</w:t>
      </w:r>
      <w:r>
        <w:rPr>
          <w:rStyle w:val="a4"/>
          <w:b/>
          <w:bCs/>
        </w:rPr>
        <w:t xml:space="preserve"> 2. Discretization </w:t>
      </w:r>
      <w:r>
        <w:rPr>
          <w:rStyle w:val="a4"/>
          <w:rFonts w:ascii="바탕" w:eastAsia="바탕" w:hAnsi="바탕" w:cs="바탕" w:hint="eastAsia"/>
          <w:b/>
          <w:bCs/>
        </w:rPr>
        <w:t>적용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과정</w:t>
      </w:r>
    </w:p>
    <w:p w14:paraId="2C0A3CD2" w14:textId="77777777" w:rsidR="005F2D1B" w:rsidRDefault="005F2D1B" w:rsidP="005F2D1B">
      <w:pPr>
        <w:pStyle w:val="a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 xml:space="preserve">Discretize </w:t>
      </w:r>
      <w:r>
        <w:rPr>
          <w:rStyle w:val="a4"/>
          <w:rFonts w:ascii="바탕" w:eastAsia="바탕" w:hAnsi="바탕" w:cs="바탕" w:hint="eastAsia"/>
        </w:rPr>
        <w:t>위젯을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추가하고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연속형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변수를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선택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적절한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구간화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방법</w:t>
      </w:r>
      <w:r>
        <w:rPr>
          <w:rStyle w:val="a4"/>
        </w:rPr>
        <w:t xml:space="preserve">(Equal-Width, Equal-Frequency </w:t>
      </w:r>
      <w:r>
        <w:rPr>
          <w:rStyle w:val="a4"/>
          <w:rFonts w:ascii="바탕" w:eastAsia="바탕" w:hAnsi="바탕" w:cs="바탕" w:hint="eastAsia"/>
        </w:rPr>
        <w:t>등</w:t>
      </w:r>
      <w:r>
        <w:rPr>
          <w:rStyle w:val="a4"/>
        </w:rPr>
        <w:t xml:space="preserve">) </w:t>
      </w:r>
      <w:r>
        <w:rPr>
          <w:rStyle w:val="a4"/>
          <w:rFonts w:ascii="바탕" w:eastAsia="바탕" w:hAnsi="바탕" w:cs="바탕" w:hint="eastAsia"/>
        </w:rPr>
        <w:t>선택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변환된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데이터를</w:t>
      </w:r>
      <w:r>
        <w:rPr>
          <w:rStyle w:val="a4"/>
        </w:rPr>
        <w:t xml:space="preserve"> Data Table </w:t>
      </w:r>
      <w:r>
        <w:rPr>
          <w:rStyle w:val="a4"/>
          <w:rFonts w:ascii="바탕" w:eastAsia="바탕" w:hAnsi="바탕" w:cs="바탕" w:hint="eastAsia"/>
        </w:rPr>
        <w:t>또는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시각화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위젯</w:t>
      </w:r>
      <w:r>
        <w:rPr>
          <w:rStyle w:val="a4"/>
        </w:rPr>
        <w:t>(Scatter Plot, Box Plot)</w:t>
      </w:r>
      <w:r>
        <w:rPr>
          <w:rStyle w:val="a4"/>
          <w:rFonts w:ascii="바탕" w:eastAsia="바탕" w:hAnsi="바탕" w:cs="바탕" w:hint="eastAsia"/>
        </w:rPr>
        <w:t>에서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</w:t>
      </w:r>
    </w:p>
    <w:p w14:paraId="1FCC03D5" w14:textId="77777777" w:rsidR="005F2D1B" w:rsidRDefault="0057481E" w:rsidP="005F2D1B">
      <w:r>
        <w:pict w14:anchorId="67C79ED9">
          <v:rect id="_x0000_i1053" style="width:0;height:1.5pt" o:hralign="center" o:hrstd="t" o:hr="t" fillcolor="#a0a0a0" stroked="f"/>
        </w:pict>
      </w:r>
    </w:p>
    <w:p w14:paraId="70BBB70D" w14:textId="77777777" w:rsidR="005F2D1B" w:rsidRDefault="005F2D1B" w:rsidP="005F2D1B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🔹</w:t>
      </w:r>
      <w:r>
        <w:rPr>
          <w:rStyle w:val="a4"/>
          <w:b/>
          <w:bCs/>
        </w:rPr>
        <w:t xml:space="preserve"> Discretization </w:t>
      </w:r>
      <w:r>
        <w:rPr>
          <w:rStyle w:val="a4"/>
          <w:rFonts w:ascii="바탕" w:eastAsia="바탕" w:hAnsi="바탕" w:cs="바탕" w:hint="eastAsia"/>
          <w:b/>
          <w:bCs/>
        </w:rPr>
        <w:t>예제</w:t>
      </w:r>
    </w:p>
    <w:p w14:paraId="6C6A6229" w14:textId="77777777" w:rsidR="005F2D1B" w:rsidRDefault="005F2D1B" w:rsidP="005F2D1B">
      <w:pPr>
        <w:pStyle w:val="a3"/>
      </w:pPr>
      <w:r>
        <w:rPr>
          <w:rStyle w:val="a4"/>
          <w:rFonts w:ascii="바탕" w:eastAsia="바탕" w:hAnsi="바탕" w:cs="바탕" w:hint="eastAsia"/>
        </w:rPr>
        <w:lastRenderedPageBreak/>
        <w:t>예제</w:t>
      </w:r>
      <w:r>
        <w:rPr>
          <w:rStyle w:val="a4"/>
        </w:rPr>
        <w:t xml:space="preserve">: </w:t>
      </w:r>
      <w:r>
        <w:rPr>
          <w:rStyle w:val="a4"/>
          <w:rFonts w:ascii="바탕" w:eastAsia="바탕" w:hAnsi="바탕" w:cs="바탕" w:hint="eastAsia"/>
        </w:rPr>
        <w:t>나이</w:t>
      </w:r>
      <w:r>
        <w:rPr>
          <w:rStyle w:val="a4"/>
        </w:rPr>
        <w:t xml:space="preserve">(Age) </w:t>
      </w:r>
      <w:r>
        <w:rPr>
          <w:rStyle w:val="a4"/>
          <w:rFonts w:ascii="바탕" w:eastAsia="바탕" w:hAnsi="바탕" w:cs="바탕" w:hint="eastAsia"/>
        </w:rPr>
        <w:t>데이터를</w:t>
      </w:r>
      <w:r>
        <w:rPr>
          <w:rStyle w:val="a4"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구간화하기</w:t>
      </w:r>
      <w:proofErr w:type="spellEnd"/>
      <w:r>
        <w:br/>
      </w:r>
      <w:r>
        <w:rPr>
          <w:rFonts w:ascii="바탕" w:eastAsia="바탕" w:hAnsi="바탕" w:cs="바탕" w:hint="eastAsia"/>
        </w:rPr>
        <w:t>연속형</w:t>
      </w:r>
      <w:r>
        <w:t xml:space="preserve"> </w:t>
      </w:r>
      <w:r>
        <w:rPr>
          <w:rFonts w:ascii="바탕" w:eastAsia="바탕" w:hAnsi="바탕" w:cs="바탕" w:hint="eastAsia"/>
        </w:rPr>
        <w:t>변수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나이</w:t>
      </w:r>
      <w:r>
        <w:rPr>
          <w:rStyle w:val="a4"/>
        </w:rPr>
        <w:t>(Age: 0~100</w:t>
      </w:r>
      <w:r>
        <w:rPr>
          <w:rStyle w:val="a4"/>
          <w:rFonts w:ascii="바탕" w:eastAsia="바탕" w:hAnsi="바탕" w:cs="바탕" w:hint="eastAsia"/>
        </w:rPr>
        <w:t>세</w:t>
      </w:r>
      <w:r>
        <w:rPr>
          <w:rStyle w:val="a4"/>
        </w:rPr>
        <w:t>)</w:t>
      </w:r>
      <w:r>
        <w:rPr>
          <w:rStyle w:val="a4"/>
          <w:rFonts w:ascii="바탕" w:eastAsia="바탕" w:hAnsi="바탕" w:cs="바탕" w:hint="eastAsia"/>
        </w:rPr>
        <w:t>를</w:t>
      </w:r>
      <w:r>
        <w:rPr>
          <w:rStyle w:val="a4"/>
        </w:rPr>
        <w:t xml:space="preserve"> 3</w:t>
      </w:r>
      <w:r>
        <w:rPr>
          <w:rStyle w:val="a4"/>
          <w:rFonts w:ascii="바탕" w:eastAsia="바탕" w:hAnsi="바탕" w:cs="바탕" w:hint="eastAsia"/>
        </w:rPr>
        <w:t>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그룹으로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구간화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612"/>
      </w:tblGrid>
      <w:tr w:rsidR="005F2D1B" w14:paraId="273C0D0C" w14:textId="77777777" w:rsidTr="005F2D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4A339" w14:textId="77777777" w:rsidR="005F2D1B" w:rsidRDefault="005F2D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 (</w:t>
            </w:r>
            <w:r>
              <w:rPr>
                <w:rFonts w:ascii="바탕" w:eastAsia="바탕" w:hAnsi="바탕" w:cs="바탕" w:hint="eastAsia"/>
                <w:b/>
                <w:bCs/>
              </w:rPr>
              <w:t>연속형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36A3F1" w14:textId="77777777" w:rsidR="005F2D1B" w:rsidRDefault="005F2D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Discretized Age (</w:t>
            </w:r>
            <w:r>
              <w:rPr>
                <w:rFonts w:ascii="바탕" w:eastAsia="바탕" w:hAnsi="바탕" w:cs="바탕" w:hint="eastAsia"/>
                <w:b/>
                <w:bCs/>
              </w:rPr>
              <w:t>범주형</w:t>
            </w:r>
            <w:r>
              <w:rPr>
                <w:b/>
                <w:bCs/>
              </w:rPr>
              <w:t>)</w:t>
            </w:r>
          </w:p>
        </w:tc>
      </w:tr>
      <w:tr w:rsidR="005F2D1B" w14:paraId="4F5CD952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5D8D" w14:textId="77777777" w:rsidR="005F2D1B" w:rsidRDefault="005F2D1B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28ABC0B" w14:textId="77777777" w:rsidR="005F2D1B" w:rsidRDefault="005F2D1B">
            <w:r>
              <w:rPr>
                <w:rFonts w:ascii="바탕" w:eastAsia="바탕" w:hAnsi="바탕" w:cs="바탕" w:hint="eastAsia"/>
              </w:rPr>
              <w:t>어린이</w:t>
            </w:r>
            <w:r>
              <w:t xml:space="preserve"> (0~18)</w:t>
            </w:r>
          </w:p>
        </w:tc>
      </w:tr>
      <w:tr w:rsidR="005F2D1B" w14:paraId="2B8D352C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A0B36" w14:textId="77777777" w:rsidR="005F2D1B" w:rsidRDefault="005F2D1B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745CEA16" w14:textId="77777777" w:rsidR="005F2D1B" w:rsidRDefault="005F2D1B">
            <w:r>
              <w:rPr>
                <w:rFonts w:ascii="바탕" w:eastAsia="바탕" w:hAnsi="바탕" w:cs="바탕" w:hint="eastAsia"/>
              </w:rPr>
              <w:t>청년</w:t>
            </w:r>
            <w:r>
              <w:t xml:space="preserve"> (19~40)</w:t>
            </w:r>
          </w:p>
        </w:tc>
      </w:tr>
      <w:tr w:rsidR="005F2D1B" w14:paraId="00F298BF" w14:textId="77777777" w:rsidTr="005F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911B" w14:textId="77777777" w:rsidR="005F2D1B" w:rsidRDefault="005F2D1B">
            <w:r>
              <w:t>65</w:t>
            </w:r>
          </w:p>
        </w:tc>
        <w:tc>
          <w:tcPr>
            <w:tcW w:w="0" w:type="auto"/>
            <w:vAlign w:val="center"/>
            <w:hideMark/>
          </w:tcPr>
          <w:p w14:paraId="4BF49485" w14:textId="77777777" w:rsidR="005F2D1B" w:rsidRDefault="005F2D1B">
            <w:r>
              <w:rPr>
                <w:rFonts w:ascii="바탕" w:eastAsia="바탕" w:hAnsi="바탕" w:cs="바탕" w:hint="eastAsia"/>
              </w:rPr>
              <w:t>성인</w:t>
            </w:r>
            <w:r>
              <w:t xml:space="preserve"> (41~100)</w:t>
            </w:r>
          </w:p>
        </w:tc>
      </w:tr>
    </w:tbl>
    <w:p w14:paraId="75DA9679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➡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이제</w:t>
      </w:r>
      <w:r>
        <w:rPr>
          <w:rStyle w:val="a4"/>
        </w:rPr>
        <w:t xml:space="preserve"> "</w:t>
      </w:r>
      <w:r>
        <w:rPr>
          <w:rStyle w:val="a4"/>
          <w:rFonts w:ascii="바탕" w:eastAsia="바탕" w:hAnsi="바탕" w:cs="바탕" w:hint="eastAsia"/>
        </w:rPr>
        <w:t>나이</w:t>
      </w:r>
      <w:r>
        <w:rPr>
          <w:rStyle w:val="a4"/>
        </w:rPr>
        <w:t xml:space="preserve">" </w:t>
      </w:r>
      <w:r>
        <w:rPr>
          <w:rStyle w:val="a4"/>
          <w:rFonts w:ascii="바탕" w:eastAsia="바탕" w:hAnsi="바탕" w:cs="바탕" w:hint="eastAsia"/>
        </w:rPr>
        <w:t>변수가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범주형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변환됨</w:t>
      </w:r>
      <w:r>
        <w:rPr>
          <w:rStyle w:val="a4"/>
        </w:rPr>
        <w:t>!</w:t>
      </w:r>
      <w:r>
        <w:t xml:space="preserve"> </w:t>
      </w:r>
      <w:r>
        <w:rPr>
          <w:rFonts w:ascii="Segoe UI Emoji" w:hAnsi="Segoe UI Emoji" w:cs="Segoe UI Emoji"/>
        </w:rPr>
        <w:t>🎯</w:t>
      </w:r>
    </w:p>
    <w:p w14:paraId="5DCB9DE9" w14:textId="77777777" w:rsidR="005F2D1B" w:rsidRDefault="0057481E" w:rsidP="005F2D1B">
      <w:r>
        <w:pict w14:anchorId="7025DF7E">
          <v:rect id="_x0000_i1054" style="width:0;height:1.5pt" o:hralign="center" o:hrstd="t" o:hr="t" fillcolor="#a0a0a0" stroked="f"/>
        </w:pict>
      </w:r>
    </w:p>
    <w:p w14:paraId="6775E60F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📌</w:t>
      </w:r>
      <w:r>
        <w:rPr>
          <w:rStyle w:val="a4"/>
          <w:b w:val="0"/>
          <w:bCs w:val="0"/>
        </w:rPr>
        <w:t xml:space="preserve"> 결론: Discretize 위젯 활용 요</w:t>
      </w:r>
      <w:r>
        <w:rPr>
          <w:rStyle w:val="a4"/>
          <w:rFonts w:ascii="바탕" w:eastAsia="바탕" w:hAnsi="바탕" w:cs="바탕" w:hint="eastAsia"/>
          <w:b w:val="0"/>
          <w:bCs w:val="0"/>
        </w:rPr>
        <w:t>약</w:t>
      </w:r>
    </w:p>
    <w:p w14:paraId="3107B54D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연속형</w:t>
      </w:r>
      <w:r>
        <w:t xml:space="preserve"> </w:t>
      </w:r>
      <w:r>
        <w:rPr>
          <w:rFonts w:ascii="바탕" w:eastAsia="바탕" w:hAnsi="바탕" w:cs="바탕" w:hint="eastAsia"/>
        </w:rPr>
        <w:t>변수를</w:t>
      </w:r>
      <w:r>
        <w:t xml:space="preserve"> </w:t>
      </w:r>
      <w:r>
        <w:rPr>
          <w:rFonts w:ascii="바탕" w:eastAsia="바탕" w:hAnsi="바탕" w:cs="바탕" w:hint="eastAsia"/>
        </w:rPr>
        <w:t>범주형으로</w:t>
      </w:r>
      <w:r>
        <w:t xml:space="preserve"> </w:t>
      </w:r>
      <w:r>
        <w:rPr>
          <w:rFonts w:ascii="바탕" w:eastAsia="바탕" w:hAnsi="바탕" w:cs="바탕" w:hint="eastAsia"/>
        </w:rPr>
        <w:t>변환하여</w:t>
      </w:r>
      <w:r>
        <w:t xml:space="preserve"> </w:t>
      </w:r>
      <w:r>
        <w:rPr>
          <w:rFonts w:ascii="바탕" w:eastAsia="바탕" w:hAnsi="바탕" w:cs="바탕" w:hint="eastAsia"/>
        </w:rPr>
        <w:t>분류</w:t>
      </w:r>
      <w:r>
        <w:t xml:space="preserve"> </w:t>
      </w:r>
      <w:r>
        <w:rPr>
          <w:rFonts w:ascii="바탕" w:eastAsia="바탕" w:hAnsi="바탕" w:cs="바탕" w:hint="eastAsia"/>
        </w:rPr>
        <w:t>모델에서</w:t>
      </w:r>
      <w:r>
        <w:t xml:space="preserve"> </w:t>
      </w:r>
      <w:r>
        <w:rPr>
          <w:rFonts w:ascii="바탕" w:eastAsia="바탕" w:hAnsi="바탕" w:cs="바탕" w:hint="eastAsia"/>
        </w:rPr>
        <w:t>활용</w:t>
      </w:r>
      <w:r>
        <w:t xml:space="preserve"> </w:t>
      </w:r>
      <w:r>
        <w:rPr>
          <w:rFonts w:ascii="바탕" w:eastAsia="바탕" w:hAnsi="바탕" w:cs="바탕" w:hint="eastAsia"/>
        </w:rPr>
        <w:t>가능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다양한</w:t>
      </w:r>
      <w:r>
        <w:t xml:space="preserve"> </w:t>
      </w:r>
      <w:r>
        <w:rPr>
          <w:rFonts w:ascii="바탕" w:eastAsia="바탕" w:hAnsi="바탕" w:cs="바탕" w:hint="eastAsia"/>
        </w:rPr>
        <w:t>구간화</w:t>
      </w:r>
      <w:r>
        <w:t xml:space="preserve"> </w:t>
      </w:r>
      <w:r>
        <w:rPr>
          <w:rFonts w:ascii="바탕" w:eastAsia="바탕" w:hAnsi="바탕" w:cs="바탕" w:hint="eastAsia"/>
        </w:rPr>
        <w:t>방법</w:t>
      </w:r>
      <w:r>
        <w:t xml:space="preserve">(Equal-Width, Equal-Frequency </w:t>
      </w:r>
      <w:r>
        <w:rPr>
          <w:rFonts w:ascii="바탕" w:eastAsia="바탕" w:hAnsi="바탕" w:cs="바탕" w:hint="eastAsia"/>
        </w:rPr>
        <w:t>등</w:t>
      </w:r>
      <w:r>
        <w:t xml:space="preserve">) </w:t>
      </w:r>
      <w:r>
        <w:rPr>
          <w:rFonts w:ascii="바탕" w:eastAsia="바탕" w:hAnsi="바탕" w:cs="바탕" w:hint="eastAsia"/>
        </w:rPr>
        <w:t>제공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데이터</w:t>
      </w:r>
      <w:r>
        <w:t xml:space="preserve"> </w:t>
      </w:r>
      <w:r>
        <w:rPr>
          <w:rFonts w:ascii="바탕" w:eastAsia="바탕" w:hAnsi="바탕" w:cs="바탕" w:hint="eastAsia"/>
        </w:rPr>
        <w:t>분포에</w:t>
      </w:r>
      <w:r>
        <w:t xml:space="preserve"> </w:t>
      </w:r>
      <w:r>
        <w:rPr>
          <w:rFonts w:ascii="바탕" w:eastAsia="바탕" w:hAnsi="바탕" w:cs="바탕" w:hint="eastAsia"/>
        </w:rPr>
        <w:t>맞는</w:t>
      </w:r>
      <w:r>
        <w:t xml:space="preserve"> </w:t>
      </w:r>
      <w:r>
        <w:rPr>
          <w:rFonts w:ascii="바탕" w:eastAsia="바탕" w:hAnsi="바탕" w:cs="바탕" w:hint="eastAsia"/>
        </w:rPr>
        <w:t>적절한</w:t>
      </w:r>
      <w:r>
        <w:t xml:space="preserve"> </w:t>
      </w:r>
      <w:r>
        <w:rPr>
          <w:rFonts w:ascii="바탕" w:eastAsia="바탕" w:hAnsi="바탕" w:cs="바탕" w:hint="eastAsia"/>
        </w:rPr>
        <w:t>구간화를</w:t>
      </w:r>
      <w:r>
        <w:t xml:space="preserve"> </w:t>
      </w:r>
      <w:r>
        <w:rPr>
          <w:rFonts w:ascii="바탕" w:eastAsia="바탕" w:hAnsi="바탕" w:cs="바탕" w:hint="eastAsia"/>
        </w:rPr>
        <w:t>선택하여</w:t>
      </w:r>
      <w:r>
        <w:t xml:space="preserve"> </w:t>
      </w:r>
      <w:r>
        <w:rPr>
          <w:rFonts w:ascii="바탕" w:eastAsia="바탕" w:hAnsi="바탕" w:cs="바탕" w:hint="eastAsia"/>
        </w:rPr>
        <w:t>분석</w:t>
      </w:r>
      <w:r>
        <w:t xml:space="preserve"> </w:t>
      </w:r>
      <w:r>
        <w:rPr>
          <w:rFonts w:ascii="바탕" w:eastAsia="바탕" w:hAnsi="바탕" w:cs="바탕" w:hint="eastAsia"/>
        </w:rPr>
        <w:t>정확도</w:t>
      </w:r>
      <w:r>
        <w:t xml:space="preserve"> </w:t>
      </w:r>
      <w:r>
        <w:rPr>
          <w:rFonts w:ascii="바탕" w:eastAsia="바탕" w:hAnsi="바탕" w:cs="바탕" w:hint="eastAsia"/>
        </w:rPr>
        <w:t>향상</w:t>
      </w:r>
    </w:p>
    <w:p w14:paraId="0FC31B60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  <w:rFonts w:ascii="Segoe UI Emoji" w:hAnsi="Segoe UI Emoji" w:cs="Segoe UI Emoji"/>
        </w:rPr>
        <w:t>💡</w:t>
      </w:r>
      <w:r>
        <w:rPr>
          <w:rStyle w:val="a4"/>
        </w:rPr>
        <w:t xml:space="preserve"> Orange3</w:t>
      </w:r>
      <w:r>
        <w:rPr>
          <w:rStyle w:val="a4"/>
          <w:rFonts w:ascii="바탕" w:eastAsia="바탕" w:hAnsi="바탕" w:cs="바탕" w:hint="eastAsia"/>
        </w:rPr>
        <w:t>에서</w:t>
      </w:r>
      <w:r>
        <w:rPr>
          <w:rStyle w:val="a4"/>
        </w:rPr>
        <w:t xml:space="preserve"> Discretize </w:t>
      </w:r>
      <w:r>
        <w:rPr>
          <w:rStyle w:val="a4"/>
          <w:rFonts w:ascii="바탕" w:eastAsia="바탕" w:hAnsi="바탕" w:cs="바탕" w:hint="eastAsia"/>
        </w:rPr>
        <w:t>위젯을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사용하면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연속형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범주형으로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변환하여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효과적인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분석이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가능</w:t>
      </w:r>
      <w:r>
        <w:rPr>
          <w:rStyle w:val="a4"/>
        </w:rPr>
        <w:t>!</w:t>
      </w:r>
      <w:r>
        <w:t xml:space="preserve"> </w:t>
      </w:r>
      <w:r>
        <w:rPr>
          <w:rFonts w:ascii="Segoe UI Emoji" w:hAnsi="Segoe UI Emoji" w:cs="Segoe UI Emoji"/>
        </w:rPr>
        <w:t>🚀</w:t>
      </w:r>
    </w:p>
    <w:p w14:paraId="15349B3E" w14:textId="77777777" w:rsidR="005F2D1B" w:rsidRDefault="005F2D1B" w:rsidP="005F2D1B">
      <w:pPr>
        <w:pStyle w:val="2"/>
      </w:pPr>
      <w:r>
        <w:rPr>
          <w:rStyle w:val="a4"/>
          <w:b w:val="0"/>
          <w:bCs w:val="0"/>
        </w:rPr>
        <w:t>Orange3의 Edit Domain 위젯 기능 설</w:t>
      </w:r>
      <w:r>
        <w:rPr>
          <w:rStyle w:val="a4"/>
          <w:rFonts w:ascii="바탕" w:eastAsia="바탕" w:hAnsi="바탕" w:cs="바탕" w:hint="eastAsia"/>
          <w:b w:val="0"/>
          <w:bCs w:val="0"/>
        </w:rPr>
        <w:t>명</w:t>
      </w:r>
    </w:p>
    <w:p w14:paraId="1E345C36" w14:textId="77777777" w:rsidR="005F2D1B" w:rsidRDefault="005F2D1B" w:rsidP="005F2D1B">
      <w:pPr>
        <w:pStyle w:val="a3"/>
      </w:pPr>
      <w:r>
        <w:rPr>
          <w:rStyle w:val="a4"/>
        </w:rPr>
        <w:t xml:space="preserve">Edit Domain </w:t>
      </w:r>
      <w:r>
        <w:rPr>
          <w:rStyle w:val="a4"/>
          <w:rFonts w:ascii="바탕" w:eastAsia="바탕" w:hAnsi="바탕" w:cs="바탕" w:hint="eastAsia"/>
        </w:rPr>
        <w:t>위젯</w:t>
      </w:r>
      <w:r>
        <w:rPr>
          <w:rFonts w:ascii="바탕" w:eastAsia="바탕" w:hAnsi="바탕" w:cs="바탕" w:hint="eastAsia"/>
        </w:rPr>
        <w:t>은</w:t>
      </w:r>
      <w:r>
        <w:t xml:space="preserve"> </w:t>
      </w:r>
      <w:r>
        <w:rPr>
          <w:rFonts w:ascii="바탕" w:eastAsia="바탕" w:hAnsi="바탕" w:cs="바탕" w:hint="eastAsia"/>
        </w:rPr>
        <w:t>데이터셋의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변수</w:t>
      </w:r>
      <w:r>
        <w:rPr>
          <w:rStyle w:val="a4"/>
        </w:rPr>
        <w:t>(</w:t>
      </w:r>
      <w:r>
        <w:rPr>
          <w:rStyle w:val="a4"/>
          <w:rFonts w:ascii="바탕" w:eastAsia="바탕" w:hAnsi="바탕" w:cs="바탕" w:hint="eastAsia"/>
        </w:rPr>
        <w:t>특성</w:t>
      </w:r>
      <w:r>
        <w:rPr>
          <w:rStyle w:val="a4"/>
        </w:rPr>
        <w:t xml:space="preserve">, </w:t>
      </w:r>
      <w:r>
        <w:rPr>
          <w:rStyle w:val="a4"/>
          <w:rFonts w:ascii="바탕" w:eastAsia="바탕" w:hAnsi="바탕" w:cs="바탕" w:hint="eastAsia"/>
        </w:rPr>
        <w:t>속성</w:t>
      </w:r>
      <w:r>
        <w:rPr>
          <w:rStyle w:val="a4"/>
        </w:rPr>
        <w:t xml:space="preserve">) </w:t>
      </w:r>
      <w:r>
        <w:rPr>
          <w:rStyle w:val="a4"/>
          <w:rFonts w:ascii="바탕" w:eastAsia="바탕" w:hAnsi="바탕" w:cs="바탕" w:hint="eastAsia"/>
        </w:rPr>
        <w:t>정보를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수정</w:t>
      </w:r>
      <w:r>
        <w:rPr>
          <w:rFonts w:ascii="바탕" w:eastAsia="바탕" w:hAnsi="바탕" w:cs="바탕" w:hint="eastAsia"/>
        </w:rPr>
        <w:t>하는</w:t>
      </w:r>
      <w:r>
        <w:t xml:space="preserve"> </w:t>
      </w:r>
      <w:r>
        <w:rPr>
          <w:rFonts w:ascii="바탕" w:eastAsia="바탕" w:hAnsi="바탕" w:cs="바탕" w:hint="eastAsia"/>
        </w:rPr>
        <w:t>기능을</w:t>
      </w:r>
      <w:r>
        <w:t xml:space="preserve"> </w:t>
      </w:r>
      <w:r>
        <w:rPr>
          <w:rFonts w:ascii="바탕" w:eastAsia="바탕" w:hAnsi="바탕" w:cs="바탕" w:hint="eastAsia"/>
        </w:rPr>
        <w:t>제공합니다</w:t>
      </w:r>
      <w:r>
        <w:t>.</w:t>
      </w:r>
      <w:r>
        <w:br/>
      </w:r>
      <w:r>
        <w:rPr>
          <w:rFonts w:ascii="바탕" w:eastAsia="바탕" w:hAnsi="바탕" w:cs="바탕" w:hint="eastAsia"/>
        </w:rPr>
        <w:t>즉</w:t>
      </w:r>
      <w:r>
        <w:t xml:space="preserve">, </w:t>
      </w:r>
      <w:r>
        <w:rPr>
          <w:rStyle w:val="a4"/>
          <w:rFonts w:ascii="바탕" w:eastAsia="바탕" w:hAnsi="바탕" w:cs="바탕" w:hint="eastAsia"/>
        </w:rPr>
        <w:t>변수의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타입을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변경하거나</w:t>
      </w:r>
      <w:r>
        <w:rPr>
          <w:rStyle w:val="a4"/>
        </w:rPr>
        <w:t xml:space="preserve">, </w:t>
      </w:r>
      <w:r>
        <w:rPr>
          <w:rStyle w:val="a4"/>
          <w:rFonts w:ascii="바탕" w:eastAsia="바탕" w:hAnsi="바탕" w:cs="바탕" w:hint="eastAsia"/>
        </w:rPr>
        <w:t>레이블을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수정하거나</w:t>
      </w:r>
      <w:r>
        <w:rPr>
          <w:rStyle w:val="a4"/>
        </w:rPr>
        <w:t xml:space="preserve">, </w:t>
      </w:r>
      <w:r>
        <w:rPr>
          <w:rStyle w:val="a4"/>
          <w:rFonts w:ascii="바탕" w:eastAsia="바탕" w:hAnsi="바탕" w:cs="바탕" w:hint="eastAsia"/>
        </w:rPr>
        <w:t>불필요한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특성을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제거할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때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유용</w:t>
      </w:r>
      <w:r>
        <w:rPr>
          <w:rFonts w:ascii="바탕" w:eastAsia="바탕" w:hAnsi="바탕" w:cs="바탕" w:hint="eastAsia"/>
        </w:rPr>
        <w:t>합니다</w:t>
      </w:r>
      <w:r>
        <w:t>.</w:t>
      </w:r>
    </w:p>
    <w:p w14:paraId="59C2506B" w14:textId="77777777" w:rsidR="005F2D1B" w:rsidRDefault="0057481E" w:rsidP="005F2D1B">
      <w:r>
        <w:pict w14:anchorId="5A6BEE35">
          <v:rect id="_x0000_i1055" style="width:0;height:1.5pt" o:hralign="center" o:hrstd="t" o:hr="t" fillcolor="#a0a0a0" stroked="f"/>
        </w:pict>
      </w:r>
    </w:p>
    <w:p w14:paraId="0E93F9AF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🔹</w:t>
      </w:r>
      <w:r>
        <w:rPr>
          <w:rStyle w:val="a4"/>
          <w:b w:val="0"/>
          <w:bCs w:val="0"/>
        </w:rPr>
        <w:t xml:space="preserve"> Edit Domain 위젯의 주요 기</w:t>
      </w:r>
      <w:r>
        <w:rPr>
          <w:rStyle w:val="a4"/>
          <w:rFonts w:ascii="바탕" w:eastAsia="바탕" w:hAnsi="바탕" w:cs="바탕" w:hint="eastAsia"/>
          <w:b w:val="0"/>
          <w:bCs w:val="0"/>
        </w:rPr>
        <w:t>능</w:t>
      </w:r>
    </w:p>
    <w:p w14:paraId="5DDE55C3" w14:textId="77777777" w:rsidR="005F2D1B" w:rsidRDefault="005F2D1B" w:rsidP="005F2D1B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✅</w:t>
      </w:r>
      <w:r>
        <w:rPr>
          <w:rStyle w:val="a4"/>
          <w:b/>
          <w:bCs/>
        </w:rPr>
        <w:t xml:space="preserve"> 1. </w:t>
      </w:r>
      <w:r>
        <w:rPr>
          <w:rStyle w:val="a4"/>
          <w:rFonts w:ascii="바탕" w:eastAsia="바탕" w:hAnsi="바탕" w:cs="바탕" w:hint="eastAsia"/>
          <w:b/>
          <w:bCs/>
        </w:rPr>
        <w:t>변수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유형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변경</w:t>
      </w:r>
      <w:r>
        <w:rPr>
          <w:rStyle w:val="a4"/>
          <w:b/>
          <w:bCs/>
        </w:rPr>
        <w:t xml:space="preserve"> (Change Variable Type)</w:t>
      </w:r>
    </w:p>
    <w:p w14:paraId="358CF39B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바탕" w:eastAsia="바탕" w:hAnsi="바탕" w:cs="바탕" w:hint="eastAsia"/>
        </w:rPr>
        <w:t>변수의</w:t>
      </w:r>
      <w:r>
        <w:t xml:space="preserve"> </w:t>
      </w:r>
      <w:r>
        <w:rPr>
          <w:rFonts w:ascii="바탕" w:eastAsia="바탕" w:hAnsi="바탕" w:cs="바탕" w:hint="eastAsia"/>
        </w:rPr>
        <w:t>데이터</w:t>
      </w:r>
      <w:r>
        <w:t xml:space="preserve"> </w:t>
      </w:r>
      <w:r>
        <w:rPr>
          <w:rFonts w:ascii="바탕" w:eastAsia="바탕" w:hAnsi="바탕" w:cs="바탕" w:hint="eastAsia"/>
        </w:rPr>
        <w:t>타입을</w:t>
      </w:r>
      <w:r>
        <w:t xml:space="preserve"> </w:t>
      </w:r>
      <w:r>
        <w:rPr>
          <w:rFonts w:ascii="바탕" w:eastAsia="바탕" w:hAnsi="바탕" w:cs="바탕" w:hint="eastAsia"/>
        </w:rPr>
        <w:t>변경할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7B6A4C02" w14:textId="77777777" w:rsidR="005F2D1B" w:rsidRDefault="005F2D1B" w:rsidP="005F2D1B">
      <w:pPr>
        <w:pStyle w:val="a3"/>
        <w:numPr>
          <w:ilvl w:val="0"/>
          <w:numId w:val="48"/>
        </w:numPr>
      </w:pPr>
      <w:r>
        <w:rPr>
          <w:rStyle w:val="a4"/>
          <w:rFonts w:ascii="바탕" w:eastAsia="바탕" w:hAnsi="바탕" w:cs="바탕" w:hint="eastAsia"/>
        </w:rPr>
        <w:t>연속형</w:t>
      </w:r>
      <w:r>
        <w:rPr>
          <w:rStyle w:val="a4"/>
        </w:rPr>
        <w:t xml:space="preserve">(Continuous) ↔ </w:t>
      </w:r>
      <w:r>
        <w:rPr>
          <w:rStyle w:val="a4"/>
          <w:rFonts w:ascii="바탕" w:eastAsia="바탕" w:hAnsi="바탕" w:cs="바탕" w:hint="eastAsia"/>
        </w:rPr>
        <w:t>범주형</w:t>
      </w:r>
      <w:r>
        <w:rPr>
          <w:rStyle w:val="a4"/>
        </w:rPr>
        <w:t xml:space="preserve">(Categorical) </w:t>
      </w:r>
      <w:r>
        <w:rPr>
          <w:rStyle w:val="a4"/>
          <w:rFonts w:ascii="바탕" w:eastAsia="바탕" w:hAnsi="바탕" w:cs="바탕" w:hint="eastAsia"/>
        </w:rPr>
        <w:t>변환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가능</w:t>
      </w:r>
    </w:p>
    <w:p w14:paraId="37F2EC9A" w14:textId="77777777" w:rsidR="005F2D1B" w:rsidRDefault="005F2D1B" w:rsidP="005F2D1B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</w:pPr>
      <w:r>
        <w:lastRenderedPageBreak/>
        <w:t xml:space="preserve">예: 숫자로 표현된 등급(1, 2, 3)을 </w:t>
      </w:r>
      <w:r>
        <w:rPr>
          <w:rStyle w:val="a4"/>
        </w:rPr>
        <w:t>범주형 값("Low", "Medium", "High")</w:t>
      </w:r>
      <w:r>
        <w:t xml:space="preserve"> 로 변경 가</w:t>
      </w:r>
      <w:r>
        <w:rPr>
          <w:rFonts w:ascii="바탕" w:eastAsia="바탕" w:hAnsi="바탕" w:cs="바탕" w:hint="eastAsia"/>
        </w:rPr>
        <w:t>능</w:t>
      </w:r>
    </w:p>
    <w:p w14:paraId="7D6B9DCB" w14:textId="77777777" w:rsidR="005F2D1B" w:rsidRDefault="005F2D1B" w:rsidP="005F2D1B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예: 범주형 값("Yes", "No")을 </w:t>
      </w:r>
      <w:r>
        <w:rPr>
          <w:rStyle w:val="a4"/>
        </w:rPr>
        <w:t>0, 1의 숫자형 값으로 변경 가</w:t>
      </w:r>
      <w:r>
        <w:rPr>
          <w:rStyle w:val="a4"/>
          <w:rFonts w:ascii="바탕" w:eastAsia="바탕" w:hAnsi="바탕" w:cs="바탕" w:hint="eastAsia"/>
        </w:rPr>
        <w:t>능</w:t>
      </w:r>
    </w:p>
    <w:p w14:paraId="24916A63" w14:textId="77777777" w:rsidR="005F2D1B" w:rsidRDefault="005F2D1B" w:rsidP="005F2D1B">
      <w:pPr>
        <w:pStyle w:val="a3"/>
        <w:numPr>
          <w:ilvl w:val="0"/>
          <w:numId w:val="48"/>
        </w:numPr>
      </w:pPr>
      <w:r>
        <w:rPr>
          <w:rStyle w:val="a4"/>
          <w:rFonts w:ascii="바탕" w:eastAsia="바탕" w:hAnsi="바탕" w:cs="바탕" w:hint="eastAsia"/>
        </w:rPr>
        <w:t>텍스트</w:t>
      </w:r>
      <w:r>
        <w:rPr>
          <w:rStyle w:val="a4"/>
        </w:rPr>
        <w:t xml:space="preserve">(Text)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타입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변환</w:t>
      </w:r>
    </w:p>
    <w:p w14:paraId="79AB1255" w14:textId="77777777" w:rsidR="005F2D1B" w:rsidRDefault="005F2D1B" w:rsidP="005F2D1B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</w:pPr>
      <w:r>
        <w:t>예: 원래는 메타 데이터로 분류된 텍스트 데이터를 범주형 또는 연속형으로 변환 가</w:t>
      </w:r>
      <w:r>
        <w:rPr>
          <w:rFonts w:ascii="바탕" w:eastAsia="바탕" w:hAnsi="바탕" w:cs="바탕" w:hint="eastAsia"/>
        </w:rPr>
        <w:t>능</w:t>
      </w:r>
    </w:p>
    <w:p w14:paraId="32EB33D3" w14:textId="77777777" w:rsidR="005F2D1B" w:rsidRDefault="0057481E" w:rsidP="005F2D1B">
      <w:pPr>
        <w:spacing w:after="0"/>
      </w:pPr>
      <w:r>
        <w:pict w14:anchorId="799E50C0">
          <v:rect id="_x0000_i1056" style="width:0;height:1.5pt" o:hralign="center" o:hrstd="t" o:hr="t" fillcolor="#a0a0a0" stroked="f"/>
        </w:pict>
      </w:r>
    </w:p>
    <w:p w14:paraId="043003B1" w14:textId="77777777" w:rsidR="005F2D1B" w:rsidRDefault="005F2D1B" w:rsidP="005F2D1B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✅</w:t>
      </w:r>
      <w:r>
        <w:rPr>
          <w:rStyle w:val="a4"/>
          <w:b/>
          <w:bCs/>
        </w:rPr>
        <w:t xml:space="preserve"> 2. </w:t>
      </w:r>
      <w:r>
        <w:rPr>
          <w:rStyle w:val="a4"/>
          <w:rFonts w:ascii="바탕" w:eastAsia="바탕" w:hAnsi="바탕" w:cs="바탕" w:hint="eastAsia"/>
          <w:b/>
          <w:bCs/>
        </w:rPr>
        <w:t>변수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이름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수정</w:t>
      </w:r>
      <w:r>
        <w:rPr>
          <w:rStyle w:val="a4"/>
          <w:b/>
          <w:bCs/>
        </w:rPr>
        <w:t xml:space="preserve"> (Rename Attributes)</w:t>
      </w:r>
    </w:p>
    <w:p w14:paraId="410A4F34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바탕" w:eastAsia="바탕" w:hAnsi="바탕" w:cs="바탕" w:hint="eastAsia"/>
        </w:rPr>
        <w:t>변수의</w:t>
      </w:r>
      <w:r>
        <w:t xml:space="preserve"> </w:t>
      </w:r>
      <w:r>
        <w:rPr>
          <w:rFonts w:ascii="바탕" w:eastAsia="바탕" w:hAnsi="바탕" w:cs="바탕" w:hint="eastAsia"/>
        </w:rPr>
        <w:t>이름을</w:t>
      </w:r>
      <w:r>
        <w:t xml:space="preserve"> </w:t>
      </w:r>
      <w:r>
        <w:rPr>
          <w:rFonts w:ascii="바탕" w:eastAsia="바탕" w:hAnsi="바탕" w:cs="바탕" w:hint="eastAsia"/>
        </w:rPr>
        <w:t>원하는</w:t>
      </w:r>
      <w:r>
        <w:t xml:space="preserve"> </w:t>
      </w:r>
      <w:r>
        <w:rPr>
          <w:rFonts w:ascii="바탕" w:eastAsia="바탕" w:hAnsi="바탕" w:cs="바탕" w:hint="eastAsia"/>
        </w:rPr>
        <w:t>대로</w:t>
      </w:r>
      <w:r>
        <w:t xml:space="preserve"> </w:t>
      </w:r>
      <w:r>
        <w:rPr>
          <w:rFonts w:ascii="바탕" w:eastAsia="바탕" w:hAnsi="바탕" w:cs="바탕" w:hint="eastAsia"/>
        </w:rPr>
        <w:t>변경할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438D56AE" w14:textId="77777777" w:rsidR="005F2D1B" w:rsidRDefault="005F2D1B" w:rsidP="005F2D1B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예: </w:t>
      </w:r>
      <w:r>
        <w:rPr>
          <w:rStyle w:val="HTML"/>
          <w:rFonts w:eastAsiaTheme="minorEastAsia"/>
        </w:rPr>
        <w:t>var_1</w:t>
      </w:r>
      <w:r>
        <w:t xml:space="preserve"> → </w:t>
      </w:r>
      <w:proofErr w:type="spellStart"/>
      <w:r>
        <w:rPr>
          <w:rStyle w:val="HTML"/>
          <w:rFonts w:eastAsiaTheme="minorEastAsia"/>
        </w:rPr>
        <w:t>customer_age</w:t>
      </w:r>
      <w:proofErr w:type="spellEnd"/>
    </w:p>
    <w:p w14:paraId="2043346B" w14:textId="77777777" w:rsidR="005F2D1B" w:rsidRDefault="005F2D1B" w:rsidP="005F2D1B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예: </w:t>
      </w:r>
      <w:r>
        <w:rPr>
          <w:rStyle w:val="HTML"/>
          <w:rFonts w:eastAsiaTheme="minorEastAsia"/>
        </w:rPr>
        <w:t>attr_5</w:t>
      </w:r>
      <w:r>
        <w:t xml:space="preserve"> → </w:t>
      </w:r>
      <w:proofErr w:type="spellStart"/>
      <w:r>
        <w:rPr>
          <w:rStyle w:val="HTML"/>
          <w:rFonts w:eastAsiaTheme="minorEastAsia"/>
        </w:rPr>
        <w:t>income_category</w:t>
      </w:r>
      <w:proofErr w:type="spellEnd"/>
    </w:p>
    <w:p w14:paraId="4D3EB33A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➡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데이터의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가독성을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높이고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분석을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용이하게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함</w:t>
      </w:r>
    </w:p>
    <w:p w14:paraId="796EA769" w14:textId="77777777" w:rsidR="005F2D1B" w:rsidRDefault="0057481E" w:rsidP="005F2D1B">
      <w:r>
        <w:pict w14:anchorId="498CCC5C">
          <v:rect id="_x0000_i1057" style="width:0;height:1.5pt" o:hralign="center" o:hrstd="t" o:hr="t" fillcolor="#a0a0a0" stroked="f"/>
        </w:pict>
      </w:r>
    </w:p>
    <w:p w14:paraId="25196434" w14:textId="77777777" w:rsidR="005F2D1B" w:rsidRDefault="005F2D1B" w:rsidP="005F2D1B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✅</w:t>
      </w:r>
      <w:r>
        <w:rPr>
          <w:rStyle w:val="a4"/>
          <w:b/>
          <w:bCs/>
        </w:rPr>
        <w:t xml:space="preserve"> 3. </w:t>
      </w:r>
      <w:r>
        <w:rPr>
          <w:rStyle w:val="a4"/>
          <w:rFonts w:ascii="바탕" w:eastAsia="바탕" w:hAnsi="바탕" w:cs="바탕" w:hint="eastAsia"/>
          <w:b/>
          <w:bCs/>
        </w:rPr>
        <w:t>변수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역할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변경</w:t>
      </w:r>
      <w:r>
        <w:rPr>
          <w:rStyle w:val="a4"/>
          <w:b/>
          <w:bCs/>
        </w:rPr>
        <w:t xml:space="preserve"> (Change Attribute Role)</w:t>
      </w:r>
    </w:p>
    <w:p w14:paraId="5A25D882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Orange3</w:t>
      </w:r>
      <w:r>
        <w:rPr>
          <w:rFonts w:ascii="바탕" w:eastAsia="바탕" w:hAnsi="바탕" w:cs="바탕" w:hint="eastAsia"/>
        </w:rPr>
        <w:t>에서는</w:t>
      </w:r>
      <w:r>
        <w:t xml:space="preserve"> </w:t>
      </w:r>
      <w:r>
        <w:rPr>
          <w:rFonts w:ascii="바탕" w:eastAsia="바탕" w:hAnsi="바탕" w:cs="바탕" w:hint="eastAsia"/>
        </w:rPr>
        <w:t>변수를</w:t>
      </w:r>
      <w:r>
        <w:t xml:space="preserve"> </w:t>
      </w:r>
      <w:r>
        <w:rPr>
          <w:rStyle w:val="a4"/>
        </w:rPr>
        <w:t>"</w:t>
      </w:r>
      <w:r>
        <w:rPr>
          <w:rStyle w:val="a4"/>
          <w:rFonts w:ascii="바탕" w:eastAsia="바탕" w:hAnsi="바탕" w:cs="바탕" w:hint="eastAsia"/>
        </w:rPr>
        <w:t>특성</w:t>
      </w:r>
      <w:r>
        <w:rPr>
          <w:rStyle w:val="a4"/>
        </w:rPr>
        <w:t xml:space="preserve">(Feature), </w:t>
      </w:r>
      <w:r>
        <w:rPr>
          <w:rStyle w:val="a4"/>
          <w:rFonts w:ascii="바탕" w:eastAsia="바탕" w:hAnsi="바탕" w:cs="바탕" w:hint="eastAsia"/>
        </w:rPr>
        <w:t>레이블</w:t>
      </w:r>
      <w:r>
        <w:rPr>
          <w:rStyle w:val="a4"/>
        </w:rPr>
        <w:t xml:space="preserve">(Target), </w:t>
      </w:r>
      <w:r>
        <w:rPr>
          <w:rStyle w:val="a4"/>
          <w:rFonts w:ascii="바탕" w:eastAsia="바탕" w:hAnsi="바탕" w:cs="바탕" w:hint="eastAsia"/>
        </w:rPr>
        <w:t>메타</w:t>
      </w:r>
      <w:r>
        <w:rPr>
          <w:rStyle w:val="a4"/>
        </w:rPr>
        <w:t>(Meta)"</w:t>
      </w:r>
      <w:r>
        <w:t xml:space="preserve"> </w:t>
      </w:r>
      <w:r>
        <w:rPr>
          <w:rFonts w:ascii="바탕" w:eastAsia="바탕" w:hAnsi="바탕" w:cs="바탕" w:hint="eastAsia"/>
        </w:rPr>
        <w:t>등의</w:t>
      </w:r>
      <w:r>
        <w:t xml:space="preserve"> </w:t>
      </w:r>
      <w:r>
        <w:rPr>
          <w:rFonts w:ascii="바탕" w:eastAsia="바탕" w:hAnsi="바탕" w:cs="바탕" w:hint="eastAsia"/>
        </w:rPr>
        <w:t>역할로</w:t>
      </w:r>
      <w:r>
        <w:t xml:space="preserve"> </w:t>
      </w:r>
      <w:r>
        <w:rPr>
          <w:rFonts w:ascii="바탕" w:eastAsia="바탕" w:hAnsi="바탕" w:cs="바탕" w:hint="eastAsia"/>
        </w:rPr>
        <w:t>지정할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78EFE736" w14:textId="77777777" w:rsidR="005F2D1B" w:rsidRDefault="005F2D1B" w:rsidP="005F2D1B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Feature (특성)</w:t>
      </w:r>
      <w:r>
        <w:t xml:space="preserve">: 모델이 학습할 입력 </w:t>
      </w:r>
      <w:r>
        <w:rPr>
          <w:rFonts w:ascii="바탕" w:eastAsia="바탕" w:hAnsi="바탕" w:cs="바탕" w:hint="eastAsia"/>
        </w:rPr>
        <w:t>값</w:t>
      </w:r>
    </w:p>
    <w:p w14:paraId="268609B7" w14:textId="77777777" w:rsidR="005F2D1B" w:rsidRDefault="005F2D1B" w:rsidP="005F2D1B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Target (레이블/목표 변수)</w:t>
      </w:r>
      <w:r>
        <w:t>: 예측해야 하는 값 (ex: 가격, 카테고리)</w:t>
      </w:r>
    </w:p>
    <w:p w14:paraId="7F2F7822" w14:textId="77777777" w:rsidR="005F2D1B" w:rsidRDefault="005F2D1B" w:rsidP="005F2D1B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Meta (메타 데이터)</w:t>
      </w:r>
      <w:r>
        <w:t>: 분석에는 사용되지 않지만 정보로 저장 (ex: 데이터 ID, 설명 텍스트)</w:t>
      </w:r>
    </w:p>
    <w:p w14:paraId="5B20BB91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➡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분석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모델을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만들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때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타겟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변수를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지정할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때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유용</w:t>
      </w:r>
    </w:p>
    <w:p w14:paraId="11C89666" w14:textId="77777777" w:rsidR="005F2D1B" w:rsidRDefault="0057481E" w:rsidP="005F2D1B">
      <w:r>
        <w:pict w14:anchorId="3988D3F1">
          <v:rect id="_x0000_i1058" style="width:0;height:1.5pt" o:hralign="center" o:hrstd="t" o:hr="t" fillcolor="#a0a0a0" stroked="f"/>
        </w:pict>
      </w:r>
    </w:p>
    <w:p w14:paraId="573E9009" w14:textId="77777777" w:rsidR="005F2D1B" w:rsidRDefault="005F2D1B" w:rsidP="005F2D1B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✅</w:t>
      </w:r>
      <w:r>
        <w:rPr>
          <w:rStyle w:val="a4"/>
          <w:b/>
          <w:bCs/>
        </w:rPr>
        <w:t xml:space="preserve"> 4. </w:t>
      </w:r>
      <w:r>
        <w:rPr>
          <w:rStyle w:val="a4"/>
          <w:rFonts w:ascii="바탕" w:eastAsia="바탕" w:hAnsi="바탕" w:cs="바탕" w:hint="eastAsia"/>
          <w:b/>
          <w:bCs/>
        </w:rPr>
        <w:t>변수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삭제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및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선택</w:t>
      </w:r>
      <w:r>
        <w:rPr>
          <w:rStyle w:val="a4"/>
          <w:b/>
          <w:bCs/>
        </w:rPr>
        <w:t xml:space="preserve"> (Select or Remove Attributes)</w:t>
      </w:r>
    </w:p>
    <w:p w14:paraId="16287FF7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바탕" w:eastAsia="바탕" w:hAnsi="바탕" w:cs="바탕" w:hint="eastAsia"/>
        </w:rPr>
        <w:t>불필요한</w:t>
      </w:r>
      <w:r>
        <w:t xml:space="preserve"> </w:t>
      </w:r>
      <w:r>
        <w:rPr>
          <w:rFonts w:ascii="바탕" w:eastAsia="바탕" w:hAnsi="바탕" w:cs="바탕" w:hint="eastAsia"/>
        </w:rPr>
        <w:t>변수</w:t>
      </w:r>
      <w:r>
        <w:t>(</w:t>
      </w:r>
      <w:r>
        <w:rPr>
          <w:rFonts w:ascii="바탕" w:eastAsia="바탕" w:hAnsi="바탕" w:cs="바탕" w:hint="eastAsia"/>
        </w:rPr>
        <w:t>특성</w:t>
      </w:r>
      <w:r>
        <w:t>)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제거하거나</w:t>
      </w:r>
      <w:r>
        <w:t xml:space="preserve"> </w:t>
      </w:r>
      <w:r>
        <w:rPr>
          <w:rFonts w:ascii="바탕" w:eastAsia="바탕" w:hAnsi="바탕" w:cs="바탕" w:hint="eastAsia"/>
        </w:rPr>
        <w:t>필요한</w:t>
      </w:r>
      <w:r>
        <w:t xml:space="preserve"> </w:t>
      </w:r>
      <w:r>
        <w:rPr>
          <w:rFonts w:ascii="바탕" w:eastAsia="바탕" w:hAnsi="바탕" w:cs="바탕" w:hint="eastAsia"/>
        </w:rPr>
        <w:t>변수만</w:t>
      </w:r>
      <w:r>
        <w:t xml:space="preserve"> </w:t>
      </w:r>
      <w:r>
        <w:rPr>
          <w:rFonts w:ascii="바탕" w:eastAsia="바탕" w:hAnsi="바탕" w:cs="바탕" w:hint="eastAsia"/>
        </w:rPr>
        <w:t>선택할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2AC1E047" w14:textId="77777777" w:rsidR="005F2D1B" w:rsidRDefault="005F2D1B" w:rsidP="005F2D1B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예: 데이터셋에서 </w:t>
      </w:r>
      <w:proofErr w:type="spellStart"/>
      <w:r>
        <w:rPr>
          <w:rStyle w:val="HTML"/>
          <w:rFonts w:eastAsiaTheme="minorEastAsia"/>
        </w:rPr>
        <w:t>customer_id</w:t>
      </w:r>
      <w:proofErr w:type="spellEnd"/>
      <w:r>
        <w:t xml:space="preserve"> 같은 ID 변수는 분석에 필요 없으므로 제거 가</w:t>
      </w:r>
      <w:r>
        <w:rPr>
          <w:rFonts w:ascii="바탕" w:eastAsia="바탕" w:hAnsi="바탕" w:cs="바탕" w:hint="eastAsia"/>
        </w:rPr>
        <w:t>능</w:t>
      </w:r>
    </w:p>
    <w:p w14:paraId="6AC5CA73" w14:textId="77777777" w:rsidR="005F2D1B" w:rsidRDefault="005F2D1B" w:rsidP="005F2D1B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</w:pPr>
      <w:r>
        <w:t>예: 모델 학습에 불필요한 메타 데이터를 제거 가</w:t>
      </w:r>
      <w:r>
        <w:rPr>
          <w:rFonts w:ascii="바탕" w:eastAsia="바탕" w:hAnsi="바탕" w:cs="바탕" w:hint="eastAsia"/>
        </w:rPr>
        <w:t>능</w:t>
      </w:r>
    </w:p>
    <w:p w14:paraId="40F482A2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lastRenderedPageBreak/>
        <w:t>➡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불필요한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변수를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제거하여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데이터셋을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정리하고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분석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성능을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향상</w:t>
      </w:r>
    </w:p>
    <w:p w14:paraId="7F444735" w14:textId="77777777" w:rsidR="005F2D1B" w:rsidRDefault="0057481E" w:rsidP="005F2D1B">
      <w:r>
        <w:pict w14:anchorId="51379B51">
          <v:rect id="_x0000_i1059" style="width:0;height:1.5pt" o:hralign="center" o:hrstd="t" o:hr="t" fillcolor="#a0a0a0" stroked="f"/>
        </w:pict>
      </w:r>
    </w:p>
    <w:p w14:paraId="796CAB98" w14:textId="77777777" w:rsidR="005F2D1B" w:rsidRDefault="005F2D1B" w:rsidP="005F2D1B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✅</w:t>
      </w:r>
      <w:r>
        <w:rPr>
          <w:rStyle w:val="a4"/>
          <w:b/>
          <w:bCs/>
        </w:rPr>
        <w:t xml:space="preserve"> 5. </w:t>
      </w:r>
      <w:r>
        <w:rPr>
          <w:rStyle w:val="a4"/>
          <w:rFonts w:ascii="바탕" w:eastAsia="바탕" w:hAnsi="바탕" w:cs="바탕" w:hint="eastAsia"/>
          <w:b/>
          <w:bCs/>
        </w:rPr>
        <w:t>범주형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데이터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수정</w:t>
      </w:r>
      <w:r>
        <w:rPr>
          <w:rStyle w:val="a4"/>
          <w:b/>
          <w:bCs/>
        </w:rPr>
        <w:t xml:space="preserve"> (Edit Categorical Values)</w:t>
      </w:r>
    </w:p>
    <w:p w14:paraId="58FFE36C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바탕" w:eastAsia="바탕" w:hAnsi="바탕" w:cs="바탕" w:hint="eastAsia"/>
        </w:rPr>
        <w:t>범주형</w:t>
      </w:r>
      <w:r>
        <w:t xml:space="preserve"> </w:t>
      </w:r>
      <w:r>
        <w:rPr>
          <w:rFonts w:ascii="바탕" w:eastAsia="바탕" w:hAnsi="바탕" w:cs="바탕" w:hint="eastAsia"/>
        </w:rPr>
        <w:t>데이터의</w:t>
      </w:r>
      <w:r>
        <w:t xml:space="preserve"> </w:t>
      </w:r>
      <w:r>
        <w:rPr>
          <w:rFonts w:ascii="바탕" w:eastAsia="바탕" w:hAnsi="바탕" w:cs="바탕" w:hint="eastAsia"/>
        </w:rPr>
        <w:t>값</w:t>
      </w:r>
      <w:r>
        <w:t>(label)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수정할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6BC49427" w14:textId="77777777" w:rsidR="005F2D1B" w:rsidRDefault="005F2D1B" w:rsidP="005F2D1B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</w:pPr>
      <w:r>
        <w:t>예:</w:t>
      </w:r>
    </w:p>
    <w:p w14:paraId="6F7487EA" w14:textId="77777777" w:rsidR="005F2D1B" w:rsidRDefault="005F2D1B" w:rsidP="005F2D1B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HTML"/>
          <w:rFonts w:eastAsiaTheme="minorEastAsia"/>
        </w:rPr>
        <w:t>"male" → "M"</w:t>
      </w:r>
      <w:r>
        <w:t xml:space="preserve">, </w:t>
      </w:r>
      <w:r>
        <w:rPr>
          <w:rStyle w:val="HTML"/>
          <w:rFonts w:eastAsiaTheme="minorEastAsia"/>
        </w:rPr>
        <w:t>"female" → "F"</w:t>
      </w:r>
      <w:r>
        <w:t xml:space="preserve"> 로 변경 가</w:t>
      </w:r>
      <w:r>
        <w:rPr>
          <w:rFonts w:ascii="바탕" w:eastAsia="바탕" w:hAnsi="바탕" w:cs="바탕" w:hint="eastAsia"/>
        </w:rPr>
        <w:t>능</w:t>
      </w:r>
    </w:p>
    <w:p w14:paraId="648EFDA3" w14:textId="77777777" w:rsidR="005F2D1B" w:rsidRDefault="005F2D1B" w:rsidP="005F2D1B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HTML"/>
          <w:rFonts w:eastAsiaTheme="minorEastAsia"/>
        </w:rPr>
        <w:t>"low", "medium", "high"</w:t>
      </w:r>
      <w:r>
        <w:t xml:space="preserve">를 </w:t>
      </w:r>
      <w:r>
        <w:rPr>
          <w:rStyle w:val="HTML"/>
          <w:rFonts w:eastAsiaTheme="minorEastAsia"/>
        </w:rPr>
        <w:t>"L", "M", "H"</w:t>
      </w:r>
      <w:r>
        <w:t>로 변경 가</w:t>
      </w:r>
      <w:r>
        <w:rPr>
          <w:rFonts w:ascii="바탕" w:eastAsia="바탕" w:hAnsi="바탕" w:cs="바탕" w:hint="eastAsia"/>
        </w:rPr>
        <w:t>능</w:t>
      </w:r>
    </w:p>
    <w:p w14:paraId="5CA54A21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➡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데이터를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깔끔하게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정리하고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분석을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쉽게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함</w:t>
      </w:r>
    </w:p>
    <w:p w14:paraId="4C19ADC1" w14:textId="77777777" w:rsidR="005F2D1B" w:rsidRDefault="0057481E" w:rsidP="005F2D1B">
      <w:r>
        <w:pict w14:anchorId="5D4E594D">
          <v:rect id="_x0000_i1060" style="width:0;height:1.5pt" o:hralign="center" o:hrstd="t" o:hr="t" fillcolor="#a0a0a0" stroked="f"/>
        </w:pict>
      </w:r>
    </w:p>
    <w:p w14:paraId="102B8FD2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🔹</w:t>
      </w:r>
      <w:r>
        <w:rPr>
          <w:rStyle w:val="a4"/>
          <w:b w:val="0"/>
          <w:bCs w:val="0"/>
        </w:rPr>
        <w:t xml:space="preserve"> Edit Domain 위젯 사용</w:t>
      </w:r>
      <w:r>
        <w:rPr>
          <w:rStyle w:val="a4"/>
          <w:rFonts w:ascii="바탕" w:eastAsia="바탕" w:hAnsi="바탕" w:cs="바탕" w:hint="eastAsia"/>
          <w:b w:val="0"/>
          <w:bCs w:val="0"/>
        </w:rPr>
        <w:t>법</w:t>
      </w:r>
    </w:p>
    <w:p w14:paraId="7239226F" w14:textId="77777777" w:rsidR="005F2D1B" w:rsidRDefault="005F2D1B" w:rsidP="005F2D1B">
      <w:pPr>
        <w:pStyle w:val="a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 xml:space="preserve">Edit Domain </w:t>
      </w:r>
      <w:r>
        <w:rPr>
          <w:rStyle w:val="a4"/>
          <w:rFonts w:ascii="바탕" w:eastAsia="바탕" w:hAnsi="바탕" w:cs="바탕" w:hint="eastAsia"/>
        </w:rPr>
        <w:t>위젯을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추가하고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데이터와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연결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변수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유형</w:t>
      </w:r>
      <w:r>
        <w:rPr>
          <w:rStyle w:val="a4"/>
        </w:rPr>
        <w:t xml:space="preserve">(Type), </w:t>
      </w:r>
      <w:r>
        <w:rPr>
          <w:rStyle w:val="a4"/>
          <w:rFonts w:ascii="바탕" w:eastAsia="바탕" w:hAnsi="바탕" w:cs="바탕" w:hint="eastAsia"/>
        </w:rPr>
        <w:t>역할</w:t>
      </w:r>
      <w:r>
        <w:rPr>
          <w:rStyle w:val="a4"/>
        </w:rPr>
        <w:t xml:space="preserve">(Role), </w:t>
      </w:r>
      <w:r>
        <w:rPr>
          <w:rStyle w:val="a4"/>
          <w:rFonts w:ascii="바탕" w:eastAsia="바탕" w:hAnsi="바탕" w:cs="바탕" w:hint="eastAsia"/>
        </w:rPr>
        <w:t>이름</w:t>
      </w:r>
      <w:r>
        <w:rPr>
          <w:rStyle w:val="a4"/>
        </w:rPr>
        <w:t xml:space="preserve">(Name) </w:t>
      </w:r>
      <w:r>
        <w:rPr>
          <w:rStyle w:val="a4"/>
          <w:rFonts w:ascii="바탕" w:eastAsia="바탕" w:hAnsi="바탕" w:cs="바탕" w:hint="eastAsia"/>
        </w:rPr>
        <w:t>등을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변경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필요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없는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변수를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삭제하고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필요한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변수만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선택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변경된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데이터셋을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다른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위젯</w:t>
      </w:r>
      <w:r>
        <w:rPr>
          <w:rStyle w:val="a4"/>
        </w:rPr>
        <w:t xml:space="preserve">(Data Table, Scatter Plot </w:t>
      </w:r>
      <w:r>
        <w:rPr>
          <w:rStyle w:val="a4"/>
          <w:rFonts w:ascii="바탕" w:eastAsia="바탕" w:hAnsi="바탕" w:cs="바탕" w:hint="eastAsia"/>
        </w:rPr>
        <w:t>등</w:t>
      </w:r>
      <w:r>
        <w:rPr>
          <w:rStyle w:val="a4"/>
        </w:rPr>
        <w:t>)</w:t>
      </w:r>
      <w:r>
        <w:rPr>
          <w:rStyle w:val="a4"/>
          <w:rFonts w:ascii="바탕" w:eastAsia="바탕" w:hAnsi="바탕" w:cs="바탕" w:hint="eastAsia"/>
        </w:rPr>
        <w:t>에서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활용</w:t>
      </w:r>
    </w:p>
    <w:p w14:paraId="14EAF08A" w14:textId="77777777" w:rsidR="005F2D1B" w:rsidRDefault="0057481E" w:rsidP="005F2D1B">
      <w:r>
        <w:pict w14:anchorId="21C4C7E0">
          <v:rect id="_x0000_i1061" style="width:0;height:1.5pt" o:hralign="center" o:hrstd="t" o:hr="t" fillcolor="#a0a0a0" stroked="f"/>
        </w:pict>
      </w:r>
    </w:p>
    <w:p w14:paraId="141AAD7C" w14:textId="77777777" w:rsidR="005F2D1B" w:rsidRDefault="005F2D1B" w:rsidP="005F2D1B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📌</w:t>
      </w:r>
      <w:r>
        <w:rPr>
          <w:rStyle w:val="a4"/>
          <w:b w:val="0"/>
          <w:bCs w:val="0"/>
        </w:rPr>
        <w:t xml:space="preserve"> 결론: Edit Domain 위젯 활용 요</w:t>
      </w:r>
      <w:r>
        <w:rPr>
          <w:rStyle w:val="a4"/>
          <w:rFonts w:ascii="바탕" w:eastAsia="바탕" w:hAnsi="바탕" w:cs="바탕" w:hint="eastAsia"/>
          <w:b w:val="0"/>
          <w:bCs w:val="0"/>
        </w:rPr>
        <w:t>약</w:t>
      </w:r>
    </w:p>
    <w:p w14:paraId="5E7E2F3C" w14:textId="77777777" w:rsidR="005F2D1B" w:rsidRDefault="005F2D1B" w:rsidP="005F2D1B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변수의</w:t>
      </w:r>
      <w:r>
        <w:t xml:space="preserve"> </w:t>
      </w:r>
      <w:r>
        <w:rPr>
          <w:rFonts w:ascii="바탕" w:eastAsia="바탕" w:hAnsi="바탕" w:cs="바탕" w:hint="eastAsia"/>
        </w:rPr>
        <w:t>데이터</w:t>
      </w:r>
      <w:r>
        <w:t xml:space="preserve"> </w:t>
      </w:r>
      <w:r>
        <w:rPr>
          <w:rFonts w:ascii="바탕" w:eastAsia="바탕" w:hAnsi="바탕" w:cs="바탕" w:hint="eastAsia"/>
        </w:rPr>
        <w:t>타입</w:t>
      </w:r>
      <w:r>
        <w:t>(</w:t>
      </w:r>
      <w:r>
        <w:rPr>
          <w:rFonts w:ascii="바탕" w:eastAsia="바탕" w:hAnsi="바탕" w:cs="바탕" w:hint="eastAsia"/>
        </w:rPr>
        <w:t>연속형</w:t>
      </w:r>
      <w:r>
        <w:t xml:space="preserve"> ↔ </w:t>
      </w:r>
      <w:r>
        <w:rPr>
          <w:rFonts w:ascii="바탕" w:eastAsia="바탕" w:hAnsi="바탕" w:cs="바탕" w:hint="eastAsia"/>
        </w:rPr>
        <w:t>범주형</w:t>
      </w:r>
      <w:r>
        <w:t xml:space="preserve">) </w:t>
      </w:r>
      <w:r>
        <w:rPr>
          <w:rFonts w:ascii="바탕" w:eastAsia="바탕" w:hAnsi="바탕" w:cs="바탕" w:hint="eastAsia"/>
        </w:rPr>
        <w:t>변경</w:t>
      </w:r>
      <w:r>
        <w:t xml:space="preserve"> </w:t>
      </w:r>
      <w:r>
        <w:rPr>
          <w:rFonts w:ascii="바탕" w:eastAsia="바탕" w:hAnsi="바탕" w:cs="바탕" w:hint="eastAsia"/>
        </w:rPr>
        <w:t>가능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변수</w:t>
      </w:r>
      <w:r>
        <w:t xml:space="preserve"> </w:t>
      </w:r>
      <w:r>
        <w:rPr>
          <w:rFonts w:ascii="바탕" w:eastAsia="바탕" w:hAnsi="바탕" w:cs="바탕" w:hint="eastAsia"/>
        </w:rPr>
        <w:t>이름을</w:t>
      </w:r>
      <w:r>
        <w:t xml:space="preserve"> </w:t>
      </w:r>
      <w:r>
        <w:rPr>
          <w:rFonts w:ascii="바탕" w:eastAsia="바탕" w:hAnsi="바탕" w:cs="바탕" w:hint="eastAsia"/>
        </w:rPr>
        <w:t>수정하여</w:t>
      </w:r>
      <w:r>
        <w:t xml:space="preserve"> </w:t>
      </w:r>
      <w:r>
        <w:rPr>
          <w:rFonts w:ascii="바탕" w:eastAsia="바탕" w:hAnsi="바탕" w:cs="바탕" w:hint="eastAsia"/>
        </w:rPr>
        <w:t>가독성</w:t>
      </w:r>
      <w:r>
        <w:t xml:space="preserve"> </w:t>
      </w:r>
      <w:r>
        <w:rPr>
          <w:rFonts w:ascii="바탕" w:eastAsia="바탕" w:hAnsi="바탕" w:cs="바탕" w:hint="eastAsia"/>
        </w:rPr>
        <w:t>향상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타겟</w:t>
      </w:r>
      <w:r>
        <w:t xml:space="preserve"> </w:t>
      </w:r>
      <w:r>
        <w:rPr>
          <w:rFonts w:ascii="바탕" w:eastAsia="바탕" w:hAnsi="바탕" w:cs="바탕" w:hint="eastAsia"/>
        </w:rPr>
        <w:t>변수</w:t>
      </w:r>
      <w:r>
        <w:t xml:space="preserve">(Target) </w:t>
      </w:r>
      <w:r>
        <w:rPr>
          <w:rFonts w:ascii="바탕" w:eastAsia="바탕" w:hAnsi="바탕" w:cs="바탕" w:hint="eastAsia"/>
        </w:rPr>
        <w:t>설정</w:t>
      </w:r>
      <w:r>
        <w:t xml:space="preserve"> </w:t>
      </w:r>
      <w:r>
        <w:rPr>
          <w:rFonts w:ascii="바탕" w:eastAsia="바탕" w:hAnsi="바탕" w:cs="바탕" w:hint="eastAsia"/>
        </w:rPr>
        <w:t>가능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불필요한</w:t>
      </w:r>
      <w:r>
        <w:t xml:space="preserve"> </w:t>
      </w:r>
      <w:r>
        <w:rPr>
          <w:rFonts w:ascii="바탕" w:eastAsia="바탕" w:hAnsi="바탕" w:cs="바탕" w:hint="eastAsia"/>
        </w:rPr>
        <w:t>변수를</w:t>
      </w:r>
      <w:r>
        <w:t xml:space="preserve"> </w:t>
      </w:r>
      <w:r>
        <w:rPr>
          <w:rFonts w:ascii="바탕" w:eastAsia="바탕" w:hAnsi="바탕" w:cs="바탕" w:hint="eastAsia"/>
        </w:rPr>
        <w:t>제거하여</w:t>
      </w:r>
      <w:r>
        <w:t xml:space="preserve"> </w:t>
      </w:r>
      <w:r>
        <w:rPr>
          <w:rFonts w:ascii="바탕" w:eastAsia="바탕" w:hAnsi="바탕" w:cs="바탕" w:hint="eastAsia"/>
        </w:rPr>
        <w:t>데이터셋</w:t>
      </w:r>
      <w:r>
        <w:t xml:space="preserve"> </w:t>
      </w:r>
      <w:r>
        <w:rPr>
          <w:rFonts w:ascii="바탕" w:eastAsia="바탕" w:hAnsi="바탕" w:cs="바탕" w:hint="eastAsia"/>
        </w:rPr>
        <w:t>최적화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바탕" w:eastAsia="바탕" w:hAnsi="바탕" w:cs="바탕" w:hint="eastAsia"/>
        </w:rPr>
        <w:t>범주형</w:t>
      </w:r>
      <w:r>
        <w:t xml:space="preserve"> </w:t>
      </w:r>
      <w:r>
        <w:rPr>
          <w:rFonts w:ascii="바탕" w:eastAsia="바탕" w:hAnsi="바탕" w:cs="바탕" w:hint="eastAsia"/>
        </w:rPr>
        <w:t>데이터</w:t>
      </w:r>
      <w:r>
        <w:t xml:space="preserve">(Label) </w:t>
      </w:r>
      <w:r>
        <w:rPr>
          <w:rFonts w:ascii="바탕" w:eastAsia="바탕" w:hAnsi="바탕" w:cs="바탕" w:hint="eastAsia"/>
        </w:rPr>
        <w:t>수정</w:t>
      </w:r>
      <w:r>
        <w:t xml:space="preserve"> </w:t>
      </w:r>
      <w:r>
        <w:rPr>
          <w:rFonts w:ascii="바탕" w:eastAsia="바탕" w:hAnsi="바탕" w:cs="바탕" w:hint="eastAsia"/>
        </w:rPr>
        <w:t>가능</w:t>
      </w:r>
    </w:p>
    <w:p w14:paraId="29E6EBB0" w14:textId="77777777" w:rsidR="005F2D1B" w:rsidRDefault="005F2D1B" w:rsidP="005F2D1B">
      <w:pPr>
        <w:pStyle w:val="a3"/>
      </w:pPr>
      <w:r>
        <w:rPr>
          <w:rStyle w:val="a4"/>
          <w:rFonts w:ascii="Segoe UI Emoji" w:hAnsi="Segoe UI Emoji" w:cs="Segoe UI Emoji"/>
        </w:rPr>
        <w:t>💡</w:t>
      </w:r>
      <w:r>
        <w:rPr>
          <w:rStyle w:val="a4"/>
        </w:rPr>
        <w:t xml:space="preserve"> Edit Domain </w:t>
      </w:r>
      <w:r>
        <w:rPr>
          <w:rStyle w:val="a4"/>
          <w:rFonts w:ascii="바탕" w:eastAsia="바탕" w:hAnsi="바탕" w:cs="바탕" w:hint="eastAsia"/>
        </w:rPr>
        <w:t>위젯을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활용하면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전처리를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더욱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쉽게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수행할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있음</w:t>
      </w:r>
      <w:r>
        <w:rPr>
          <w:rStyle w:val="a4"/>
        </w:rPr>
        <w:t xml:space="preserve">! </w:t>
      </w:r>
      <w:r>
        <w:rPr>
          <w:rStyle w:val="a4"/>
          <w:rFonts w:ascii="Segoe UI Emoji" w:hAnsi="Segoe UI Emoji" w:cs="Segoe UI Emoji"/>
        </w:rPr>
        <w:t>🚀</w:t>
      </w:r>
    </w:p>
    <w:p w14:paraId="6D1095DD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08ED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Orange 3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에서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트리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가지치기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(Pruning)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적용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방</w:t>
      </w:r>
      <w:r w:rsidRPr="008408ED">
        <w:rPr>
          <w:rFonts w:ascii="바탕" w:eastAsia="바탕" w:hAnsi="바탕" w:cs="바탕"/>
          <w:b/>
          <w:bCs/>
          <w:sz w:val="27"/>
          <w:szCs w:val="27"/>
        </w:rPr>
        <w:t>법</w:t>
      </w:r>
    </w:p>
    <w:p w14:paraId="305226C3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트리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모델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(Decision Tree)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은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가지치기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(Pruning)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를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통해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불필요한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분기를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제거하여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과적합</w:t>
      </w:r>
      <w:proofErr w:type="spellEnd"/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(Overfitting)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을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방지할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수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있습니다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br/>
        <w:t>Orange 3</w:t>
      </w:r>
      <w:r w:rsidRPr="008408ED">
        <w:rPr>
          <w:rFonts w:ascii="바탕" w:eastAsia="바탕" w:hAnsi="바탕" w:cs="바탕" w:hint="eastAsia"/>
          <w:sz w:val="24"/>
          <w:szCs w:val="24"/>
        </w:rPr>
        <w:t>에서는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"Tree"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위젯의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설정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옵션</w:t>
      </w:r>
      <w:r w:rsidRPr="008408ED">
        <w:rPr>
          <w:rFonts w:ascii="바탕" w:eastAsia="바탕" w:hAnsi="바탕" w:cs="바탕" w:hint="eastAsia"/>
          <w:sz w:val="24"/>
          <w:szCs w:val="24"/>
        </w:rPr>
        <w:t>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조정하여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가지치기를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적용할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수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있습니다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5DAD5" w14:textId="77777777" w:rsidR="008408ED" w:rsidRPr="008408ED" w:rsidRDefault="0057481E" w:rsidP="008408ED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591ADE">
          <v:rect id="_x0000_i1062" style="width:0;height:1.5pt" o:hralign="center" o:hrstd="t" o:hr="t" fillcolor="#a0a0a0" stroked="f"/>
        </w:pict>
      </w:r>
    </w:p>
    <w:p w14:paraId="27C90EF9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08ED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1️</w:t>
      </w:r>
      <w:r w:rsidRPr="008408E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Tree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위젯에서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가지치기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설정하</w:t>
      </w:r>
      <w:r w:rsidRPr="008408ED">
        <w:rPr>
          <w:rFonts w:ascii="바탕" w:eastAsia="바탕" w:hAnsi="바탕" w:cs="바탕"/>
          <w:b/>
          <w:bCs/>
          <w:sz w:val="27"/>
          <w:szCs w:val="27"/>
        </w:rPr>
        <w:t>기</w:t>
      </w:r>
    </w:p>
    <w:p w14:paraId="67502804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8408ED">
        <w:rPr>
          <w:rFonts w:ascii="Tahoma" w:eastAsia="Times New Roman" w:hAnsi="Tahoma" w:cs="Tahoma"/>
          <w:sz w:val="24"/>
          <w:szCs w:val="24"/>
        </w:rPr>
        <w:t>⃣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Tree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위젯을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추</w:t>
      </w:r>
      <w:r w:rsidRPr="008408ED">
        <w:rPr>
          <w:rFonts w:ascii="바탕" w:eastAsia="바탕" w:hAnsi="바탕" w:cs="바탕"/>
          <w:b/>
          <w:bCs/>
          <w:sz w:val="24"/>
          <w:szCs w:val="24"/>
        </w:rPr>
        <w:t>가</w:t>
      </w:r>
    </w:p>
    <w:p w14:paraId="091C1F30" w14:textId="77777777" w:rsidR="008408ED" w:rsidRPr="008408ED" w:rsidRDefault="008408ED" w:rsidP="008408E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"Learner"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카테고리에서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"Tree"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위젯을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캔버스로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끌어옵니다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51FF9" w14:textId="77777777" w:rsidR="008408ED" w:rsidRPr="008408ED" w:rsidRDefault="008408ED" w:rsidP="008408E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기존의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Test &amp; Score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또는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8408ED">
        <w:rPr>
          <w:rFonts w:ascii="바탕" w:eastAsia="바탕" w:hAnsi="바탕" w:cs="바탕" w:hint="eastAsia"/>
          <w:sz w:val="24"/>
          <w:szCs w:val="24"/>
        </w:rPr>
        <w:t>과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연결합니다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85B63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8408ED">
        <w:rPr>
          <w:rFonts w:ascii="Tahoma" w:eastAsia="Times New Roman" w:hAnsi="Tahoma" w:cs="Tahoma"/>
          <w:sz w:val="24"/>
          <w:szCs w:val="24"/>
        </w:rPr>
        <w:t>⃣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Tree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위젯을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더블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클릭하여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설정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열</w:t>
      </w:r>
      <w:r w:rsidRPr="008408ED">
        <w:rPr>
          <w:rFonts w:ascii="바탕" w:eastAsia="바탕" w:hAnsi="바탕" w:cs="바탕"/>
          <w:b/>
          <w:bCs/>
          <w:sz w:val="24"/>
          <w:szCs w:val="24"/>
        </w:rPr>
        <w:t>기</w:t>
      </w:r>
    </w:p>
    <w:p w14:paraId="2EA6CD31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8408ED">
        <w:rPr>
          <w:rFonts w:ascii="Tahoma" w:eastAsia="Times New Roman" w:hAnsi="Tahoma" w:cs="Tahoma"/>
          <w:sz w:val="24"/>
          <w:szCs w:val="24"/>
        </w:rPr>
        <w:t>⃣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가지치기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(Pruning)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관련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옵션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조</w:t>
      </w:r>
      <w:r w:rsidRPr="008408ED">
        <w:rPr>
          <w:rFonts w:ascii="바탕" w:eastAsia="바탕" w:hAnsi="바탕" w:cs="바탕"/>
          <w:b/>
          <w:bCs/>
          <w:sz w:val="24"/>
          <w:szCs w:val="24"/>
        </w:rPr>
        <w:t>정</w:t>
      </w:r>
    </w:p>
    <w:p w14:paraId="501A9DC0" w14:textId="77777777" w:rsidR="008408ED" w:rsidRPr="008408ED" w:rsidRDefault="008408ED" w:rsidP="008408E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"Limit depth of tree" (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트리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깊이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제한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408ED">
        <w:rPr>
          <w:rFonts w:ascii="바탕" w:eastAsia="바탕" w:hAnsi="바탕" w:cs="바탕" w:hint="eastAsia"/>
          <w:sz w:val="24"/>
          <w:szCs w:val="24"/>
        </w:rPr>
        <w:t>기본값을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낮게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설정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408ED">
        <w:rPr>
          <w:rFonts w:ascii="바탕" w:eastAsia="바탕" w:hAnsi="바탕" w:cs="바탕" w:hint="eastAsia"/>
          <w:sz w:val="24"/>
          <w:szCs w:val="24"/>
        </w:rPr>
        <w:t>예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>: 5~10)</w:t>
      </w:r>
    </w:p>
    <w:p w14:paraId="2822BD7F" w14:textId="77777777" w:rsidR="008408ED" w:rsidRPr="008408ED" w:rsidRDefault="008408ED" w:rsidP="008408ED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너무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깊으면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8ED">
        <w:rPr>
          <w:rFonts w:ascii="바탕" w:eastAsia="바탕" w:hAnsi="바탕" w:cs="바탕" w:hint="eastAsia"/>
          <w:sz w:val="24"/>
          <w:szCs w:val="24"/>
        </w:rPr>
        <w:t>과적합</w:t>
      </w:r>
      <w:proofErr w:type="spellEnd"/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가능성이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증</w:t>
      </w:r>
      <w:r w:rsidRPr="008408ED">
        <w:rPr>
          <w:rFonts w:ascii="바탕" w:eastAsia="바탕" w:hAnsi="바탕" w:cs="바탕"/>
          <w:sz w:val="24"/>
          <w:szCs w:val="24"/>
        </w:rPr>
        <w:t>가</w:t>
      </w:r>
    </w:p>
    <w:p w14:paraId="57CC7672" w14:textId="77777777" w:rsidR="008408ED" w:rsidRPr="008408ED" w:rsidRDefault="008408ED" w:rsidP="008408E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"Limit number of leaves" (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리프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노드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개수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제한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408ED">
        <w:rPr>
          <w:rFonts w:ascii="바탕" w:eastAsia="바탕" w:hAnsi="바탕" w:cs="바탕" w:hint="eastAsia"/>
          <w:sz w:val="24"/>
          <w:szCs w:val="24"/>
        </w:rPr>
        <w:t>적절한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값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설정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408ED">
        <w:rPr>
          <w:rFonts w:ascii="바탕" w:eastAsia="바탕" w:hAnsi="바탕" w:cs="바탕" w:hint="eastAsia"/>
          <w:sz w:val="24"/>
          <w:szCs w:val="24"/>
        </w:rPr>
        <w:t>예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>: 10~20)</w:t>
      </w:r>
    </w:p>
    <w:p w14:paraId="59E8CDED" w14:textId="77777777" w:rsidR="008408ED" w:rsidRPr="008408ED" w:rsidRDefault="008408ED" w:rsidP="008408ED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너무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많은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리프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노드는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데이터에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8ED">
        <w:rPr>
          <w:rFonts w:ascii="바탕" w:eastAsia="바탕" w:hAnsi="바탕" w:cs="바탕" w:hint="eastAsia"/>
          <w:sz w:val="24"/>
          <w:szCs w:val="24"/>
        </w:rPr>
        <w:t>과적</w:t>
      </w:r>
      <w:r w:rsidRPr="008408ED">
        <w:rPr>
          <w:rFonts w:ascii="바탕" w:eastAsia="바탕" w:hAnsi="바탕" w:cs="바탕"/>
          <w:sz w:val="24"/>
          <w:szCs w:val="24"/>
        </w:rPr>
        <w:t>합</w:t>
      </w:r>
      <w:proofErr w:type="spellEnd"/>
    </w:p>
    <w:p w14:paraId="5330E71F" w14:textId="77777777" w:rsidR="008408ED" w:rsidRPr="008408ED" w:rsidRDefault="008408ED" w:rsidP="008408E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"Minimum instances in leaves" (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최소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샘플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수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제한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408ED">
        <w:rPr>
          <w:rFonts w:ascii="바탕" w:eastAsia="바탕" w:hAnsi="바탕" w:cs="바탕" w:hint="eastAsia"/>
          <w:sz w:val="24"/>
          <w:szCs w:val="24"/>
        </w:rPr>
        <w:t>값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증가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408ED">
        <w:rPr>
          <w:rFonts w:ascii="바탕" w:eastAsia="바탕" w:hAnsi="바탕" w:cs="바탕" w:hint="eastAsia"/>
          <w:sz w:val="24"/>
          <w:szCs w:val="24"/>
        </w:rPr>
        <w:t>예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>: 5~10)</w:t>
      </w:r>
    </w:p>
    <w:p w14:paraId="161F6AEE" w14:textId="77777777" w:rsidR="008408ED" w:rsidRPr="008408ED" w:rsidRDefault="008408ED" w:rsidP="008408ED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최소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샘플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수가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작으면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트리가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과적합</w:t>
      </w:r>
      <w:r w:rsidRPr="008408ED">
        <w:rPr>
          <w:rFonts w:ascii="바탕" w:eastAsia="바탕" w:hAnsi="바탕" w:cs="바탕"/>
          <w:sz w:val="24"/>
          <w:szCs w:val="24"/>
        </w:rPr>
        <w:t>됨</w:t>
      </w:r>
    </w:p>
    <w:p w14:paraId="4E55D7B2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8408ED">
        <w:rPr>
          <w:rFonts w:ascii="Tahoma" w:eastAsia="Times New Roman" w:hAnsi="Tahoma" w:cs="Tahoma"/>
          <w:sz w:val="24"/>
          <w:szCs w:val="24"/>
        </w:rPr>
        <w:t>⃣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설정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저장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후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"Apply Automatically"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체</w:t>
      </w:r>
      <w:r w:rsidRPr="008408ED">
        <w:rPr>
          <w:rFonts w:ascii="바탕" w:eastAsia="바탕" w:hAnsi="바탕" w:cs="바탕"/>
          <w:b/>
          <w:bCs/>
          <w:sz w:val="24"/>
          <w:szCs w:val="24"/>
        </w:rPr>
        <w:t>크</w:t>
      </w:r>
    </w:p>
    <w:p w14:paraId="4E409A16" w14:textId="77777777" w:rsidR="008408ED" w:rsidRPr="008408ED" w:rsidRDefault="008408ED" w:rsidP="008408ED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자동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적용하여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결과를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바로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확</w:t>
      </w:r>
      <w:r w:rsidRPr="008408ED">
        <w:rPr>
          <w:rFonts w:ascii="바탕" w:eastAsia="바탕" w:hAnsi="바탕" w:cs="바탕"/>
          <w:sz w:val="24"/>
          <w:szCs w:val="24"/>
        </w:rPr>
        <w:t>인</w:t>
      </w:r>
    </w:p>
    <w:p w14:paraId="1F641057" w14:textId="77777777" w:rsidR="008408ED" w:rsidRPr="008408ED" w:rsidRDefault="0057481E" w:rsidP="008408ED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68B43B">
          <v:rect id="_x0000_i1063" style="width:0;height:1.5pt" o:hralign="center" o:hrstd="t" o:hr="t" fillcolor="#a0a0a0" stroked="f"/>
        </w:pict>
      </w:r>
    </w:p>
    <w:p w14:paraId="5CD3A4FB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08E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2️</w:t>
      </w:r>
      <w:r w:rsidRPr="008408E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 &amp; Score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로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성능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확인하</w:t>
      </w:r>
      <w:r w:rsidRPr="008408ED">
        <w:rPr>
          <w:rFonts w:ascii="바탕" w:eastAsia="바탕" w:hAnsi="바탕" w:cs="바탕"/>
          <w:b/>
          <w:bCs/>
          <w:sz w:val="27"/>
          <w:szCs w:val="27"/>
        </w:rPr>
        <w:t>기</w:t>
      </w:r>
    </w:p>
    <w:p w14:paraId="3E6D270C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트리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가지치기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적용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"Test &amp; Score"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위젯을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사용하여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성능이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어떻게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변했는지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확인합니다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FC67B" w14:textId="77777777" w:rsidR="008408ED" w:rsidRPr="008408ED" w:rsidRDefault="008408ED" w:rsidP="008408ED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Accuracy, F1-score, AUC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값</w:t>
      </w:r>
      <w:r w:rsidRPr="008408ED">
        <w:rPr>
          <w:rFonts w:ascii="바탕" w:eastAsia="바탕" w:hAnsi="바탕" w:cs="바탕" w:hint="eastAsia"/>
          <w:sz w:val="24"/>
          <w:szCs w:val="24"/>
        </w:rPr>
        <w:t>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비교하여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가지치기가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효과적인지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판</w:t>
      </w:r>
      <w:r w:rsidRPr="008408ED">
        <w:rPr>
          <w:rFonts w:ascii="바탕" w:eastAsia="바탕" w:hAnsi="바탕" w:cs="바탕"/>
          <w:sz w:val="24"/>
          <w:szCs w:val="24"/>
        </w:rPr>
        <w:t>단</w:t>
      </w:r>
    </w:p>
    <w:p w14:paraId="4CEE55B1" w14:textId="77777777" w:rsidR="008408ED" w:rsidRPr="008408ED" w:rsidRDefault="008408ED" w:rsidP="008408ED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만약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성능이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너무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떨어진다면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가지치기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강도를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낮</w:t>
      </w:r>
      <w:r w:rsidRPr="008408ED">
        <w:rPr>
          <w:rFonts w:ascii="바탕" w:eastAsia="바탕" w:hAnsi="바탕" w:cs="바탕"/>
          <w:sz w:val="24"/>
          <w:szCs w:val="24"/>
        </w:rPr>
        <w:t>춤</w:t>
      </w:r>
    </w:p>
    <w:p w14:paraId="6E5A4EA0" w14:textId="77777777" w:rsidR="008408ED" w:rsidRPr="008408ED" w:rsidRDefault="0057481E" w:rsidP="008408ED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D6FF64">
          <v:rect id="_x0000_i1064" style="width:0;height:1.5pt" o:hralign="center" o:hrstd="t" o:hr="t" fillcolor="#a0a0a0" stroked="f"/>
        </w:pict>
      </w:r>
    </w:p>
    <w:p w14:paraId="19873C79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08ED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결</w:t>
      </w:r>
      <w:r w:rsidRPr="008408ED">
        <w:rPr>
          <w:rFonts w:ascii="바탕" w:eastAsia="바탕" w:hAnsi="바탕" w:cs="바탕"/>
          <w:b/>
          <w:bCs/>
          <w:sz w:val="27"/>
          <w:szCs w:val="27"/>
        </w:rPr>
        <w:t>론</w:t>
      </w:r>
    </w:p>
    <w:p w14:paraId="7427BA9B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Orange 3</w:t>
      </w:r>
      <w:r w:rsidRPr="008408ED">
        <w:rPr>
          <w:rFonts w:ascii="바탕" w:eastAsia="바탕" w:hAnsi="바탕" w:cs="바탕" w:hint="eastAsia"/>
          <w:sz w:val="24"/>
          <w:szCs w:val="24"/>
        </w:rPr>
        <w:t>에서는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Tree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위젯에서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가지치기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설정</w:t>
      </w:r>
      <w:r w:rsidRPr="008408ED">
        <w:rPr>
          <w:rFonts w:ascii="바탕" w:eastAsia="바탕" w:hAnsi="바탕" w:cs="바탕" w:hint="eastAsia"/>
          <w:sz w:val="24"/>
          <w:szCs w:val="24"/>
        </w:rPr>
        <w:t>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조정하여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8ED">
        <w:rPr>
          <w:rFonts w:ascii="바탕" w:eastAsia="바탕" w:hAnsi="바탕" w:cs="바탕" w:hint="eastAsia"/>
          <w:sz w:val="24"/>
          <w:szCs w:val="24"/>
        </w:rPr>
        <w:t>과적합</w:t>
      </w:r>
      <w:proofErr w:type="spellEnd"/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방지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가능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br/>
      </w:r>
      <w:r w:rsidRPr="008408E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가지치기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Test &amp; Score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성능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평가</w:t>
      </w:r>
      <w:r w:rsidRPr="008408ED">
        <w:rPr>
          <w:rFonts w:ascii="바탕" w:eastAsia="바탕" w:hAnsi="바탕" w:cs="바탕" w:hint="eastAsia"/>
          <w:sz w:val="24"/>
          <w:szCs w:val="24"/>
        </w:rPr>
        <w:t>하여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최적의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설정을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찾는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것이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중요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br/>
      </w:r>
      <w:r w:rsidRPr="008408E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필요하면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같은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앙상블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모델을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활용하여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성능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향상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332EC58B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Segoe UI Emoji" w:eastAsia="Times New Roman" w:hAnsi="Segoe UI Emoji" w:cs="Segoe UI Emoji"/>
          <w:b/>
          <w:bCs/>
          <w:sz w:val="24"/>
          <w:szCs w:val="24"/>
        </w:rPr>
        <w:t>📌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추가로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트리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모델의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성능이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여전히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좋지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않다면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다른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모델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예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: Random Forest, SVM)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도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고려해볼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수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있습니다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Segoe UI Emoji" w:eastAsia="Times New Roman" w:hAnsi="Segoe UI Emoji" w:cs="Segoe UI Emoji"/>
          <w:sz w:val="24"/>
          <w:szCs w:val="24"/>
        </w:rPr>
        <w:t>🎯</w:t>
      </w:r>
    </w:p>
    <w:p w14:paraId="245D3B71" w14:textId="77777777" w:rsidR="008408ED" w:rsidRPr="008408ED" w:rsidRDefault="008408ED" w:rsidP="008408ED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408ED">
        <w:rPr>
          <w:rFonts w:ascii="맑은 고딕" w:eastAsia="맑은 고딕" w:hAnsi="맑은 고딕" w:cs="맑은 고딕" w:hint="eastAsia"/>
          <w:vanish/>
          <w:sz w:val="16"/>
          <w:szCs w:val="16"/>
        </w:rPr>
        <w:t>양식의</w:t>
      </w:r>
      <w:r w:rsidRPr="008408ED">
        <w:rPr>
          <w:rFonts w:ascii="Arial" w:eastAsia="Times New Roman" w:hAnsi="Arial" w:cs="Arial"/>
          <w:vanish/>
          <w:sz w:val="16"/>
          <w:szCs w:val="16"/>
        </w:rPr>
        <w:t xml:space="preserve"> </w:t>
      </w:r>
      <w:r w:rsidRPr="008408ED">
        <w:rPr>
          <w:rFonts w:ascii="맑은 고딕" w:eastAsia="맑은 고딕" w:hAnsi="맑은 고딕" w:cs="맑은 고딕" w:hint="eastAsia"/>
          <w:vanish/>
          <w:sz w:val="16"/>
          <w:szCs w:val="16"/>
        </w:rPr>
        <w:t>맨</w:t>
      </w:r>
      <w:r w:rsidRPr="008408ED">
        <w:rPr>
          <w:rFonts w:ascii="Arial" w:eastAsia="Times New Roman" w:hAnsi="Arial" w:cs="Arial"/>
          <w:vanish/>
          <w:sz w:val="16"/>
          <w:szCs w:val="16"/>
        </w:rPr>
        <w:t xml:space="preserve"> </w:t>
      </w:r>
      <w:r w:rsidRPr="008408ED">
        <w:rPr>
          <w:rFonts w:ascii="맑은 고딕" w:eastAsia="맑은 고딕" w:hAnsi="맑은 고딕" w:cs="맑은 고딕" w:hint="eastAsia"/>
          <w:vanish/>
          <w:sz w:val="16"/>
          <w:szCs w:val="16"/>
        </w:rPr>
        <w:t>위</w:t>
      </w:r>
    </w:p>
    <w:p w14:paraId="27BE1EA4" w14:textId="77777777" w:rsidR="008408ED" w:rsidRPr="008408ED" w:rsidRDefault="008408ED" w:rsidP="008408ED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408ED">
        <w:rPr>
          <w:rFonts w:ascii="맑은 고딕" w:eastAsia="맑은 고딕" w:hAnsi="맑은 고딕" w:cs="맑은 고딕" w:hint="eastAsia"/>
          <w:vanish/>
          <w:sz w:val="16"/>
          <w:szCs w:val="16"/>
        </w:rPr>
        <w:t>양식의</w:t>
      </w:r>
      <w:r w:rsidRPr="008408ED">
        <w:rPr>
          <w:rFonts w:ascii="Arial" w:eastAsia="Times New Roman" w:hAnsi="Arial" w:cs="Arial"/>
          <w:vanish/>
          <w:sz w:val="16"/>
          <w:szCs w:val="16"/>
        </w:rPr>
        <w:t xml:space="preserve"> </w:t>
      </w:r>
      <w:r w:rsidRPr="008408ED">
        <w:rPr>
          <w:rFonts w:ascii="맑은 고딕" w:eastAsia="맑은 고딕" w:hAnsi="맑은 고딕" w:cs="맑은 고딕" w:hint="eastAsia"/>
          <w:vanish/>
          <w:sz w:val="16"/>
          <w:szCs w:val="16"/>
        </w:rPr>
        <w:t>맨</w:t>
      </w:r>
      <w:r w:rsidRPr="008408ED">
        <w:rPr>
          <w:rFonts w:ascii="Arial" w:eastAsia="Times New Roman" w:hAnsi="Arial" w:cs="Arial"/>
          <w:vanish/>
          <w:sz w:val="16"/>
          <w:szCs w:val="16"/>
        </w:rPr>
        <w:t xml:space="preserve"> </w:t>
      </w:r>
      <w:r w:rsidRPr="008408ED">
        <w:rPr>
          <w:rFonts w:ascii="맑은 고딕" w:eastAsia="맑은 고딕" w:hAnsi="맑은 고딕" w:cs="맑은 고딕" w:hint="eastAsia"/>
          <w:vanish/>
          <w:sz w:val="16"/>
          <w:szCs w:val="16"/>
        </w:rPr>
        <w:t>아래</w:t>
      </w:r>
    </w:p>
    <w:p w14:paraId="64F12EA6" w14:textId="77777777" w:rsidR="007E04DE" w:rsidRPr="007E04DE" w:rsidRDefault="007E04DE" w:rsidP="007E04D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DB8F3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08ED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📌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과적합</w:t>
      </w:r>
      <w:proofErr w:type="spellEnd"/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>(Overfitting)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의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반대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개념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과소적합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>(Underfitting)</w:t>
      </w:r>
    </w:p>
    <w:p w14:paraId="17FD0B69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과소적합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(Underfitting)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이란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br/>
      </w:r>
      <w:r w:rsidRPr="008408ED">
        <w:rPr>
          <w:rFonts w:ascii="바탕" w:eastAsia="바탕" w:hAnsi="바탕" w:cs="바탕" w:hint="eastAsia"/>
          <w:sz w:val="24"/>
          <w:szCs w:val="24"/>
        </w:rPr>
        <w:t>모델이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데이터의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패턴을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충분히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학습하지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못해서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성능이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낮은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경우</w:t>
      </w:r>
      <w:r w:rsidRPr="008408ED">
        <w:rPr>
          <w:rFonts w:ascii="바탕" w:eastAsia="바탕" w:hAnsi="바탕" w:cs="바탕" w:hint="eastAsia"/>
          <w:sz w:val="24"/>
          <w:szCs w:val="24"/>
        </w:rPr>
        <w:t>를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의미합니다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br/>
      </w:r>
      <w:r w:rsidRPr="008408ED">
        <w:rPr>
          <w:rFonts w:ascii="바탕" w:eastAsia="바탕" w:hAnsi="바탕" w:cs="바탕" w:hint="eastAsia"/>
          <w:sz w:val="24"/>
          <w:szCs w:val="24"/>
        </w:rPr>
        <w:t>즉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8ED">
        <w:rPr>
          <w:rFonts w:ascii="바탕" w:eastAsia="바탕" w:hAnsi="바탕" w:cs="바탕" w:hint="eastAsia"/>
          <w:sz w:val="24"/>
          <w:szCs w:val="24"/>
        </w:rPr>
        <w:t>모델이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너무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단순해서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훈련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데이터뿐만</w:t>
      </w:r>
      <w:proofErr w:type="spellEnd"/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아니라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테스트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데이터에서도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성능이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낮음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B7969" w14:textId="77777777" w:rsidR="008408ED" w:rsidRPr="008408ED" w:rsidRDefault="0057481E" w:rsidP="008408ED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470551">
          <v:rect id="_x0000_i1065" style="width:0;height:1.5pt" o:hralign="center" o:hrstd="t" o:hr="t" fillcolor="#a0a0a0" stroked="f"/>
        </w:pict>
      </w:r>
    </w:p>
    <w:p w14:paraId="0A5D88D0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08E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과적합</w:t>
      </w:r>
      <w:proofErr w:type="spellEnd"/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(Overfitting) vs.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과소적합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(Underfitting)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비</w:t>
      </w:r>
      <w:r w:rsidRPr="008408ED">
        <w:rPr>
          <w:rFonts w:ascii="바탕" w:eastAsia="바탕" w:hAnsi="바탕" w:cs="바탕"/>
          <w:b/>
          <w:bCs/>
          <w:sz w:val="27"/>
          <w:szCs w:val="27"/>
        </w:rPr>
        <w:t>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3131"/>
        <w:gridCol w:w="1982"/>
        <w:gridCol w:w="2822"/>
      </w:tblGrid>
      <w:tr w:rsidR="008408ED" w:rsidRPr="008408ED" w14:paraId="67B91C03" w14:textId="77777777" w:rsidTr="008408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65AF8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ECB9E8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과소적합</w:t>
            </w:r>
            <w:r w:rsidRPr="00840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(Underfitting)</w:t>
            </w:r>
          </w:p>
        </w:tc>
        <w:tc>
          <w:tcPr>
            <w:tcW w:w="0" w:type="auto"/>
            <w:vAlign w:val="center"/>
            <w:hideMark/>
          </w:tcPr>
          <w:p w14:paraId="1CA4BCA5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적절한</w:t>
            </w:r>
            <w:r w:rsidRPr="00840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학습</w:t>
            </w:r>
            <w:r w:rsidRPr="00840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(Balanced Fit)</w:t>
            </w:r>
          </w:p>
        </w:tc>
        <w:tc>
          <w:tcPr>
            <w:tcW w:w="0" w:type="auto"/>
            <w:vAlign w:val="center"/>
            <w:hideMark/>
          </w:tcPr>
          <w:p w14:paraId="76E5C4BA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과적합</w:t>
            </w:r>
            <w:proofErr w:type="spellEnd"/>
            <w:r w:rsidRPr="00840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(Overfitting)</w:t>
            </w:r>
          </w:p>
        </w:tc>
      </w:tr>
      <w:tr w:rsidR="008408ED" w:rsidRPr="008408ED" w14:paraId="275E4263" w14:textId="77777777" w:rsidTr="0084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49673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6ABCA12D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모델이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너무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단순해서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데이터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패턴을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학습하지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못함</w:t>
            </w:r>
          </w:p>
        </w:tc>
        <w:tc>
          <w:tcPr>
            <w:tcW w:w="0" w:type="auto"/>
            <w:vAlign w:val="center"/>
            <w:hideMark/>
          </w:tcPr>
          <w:p w14:paraId="61802EA9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일반화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성능이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좋은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최적의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상태</w:t>
            </w:r>
          </w:p>
        </w:tc>
        <w:tc>
          <w:tcPr>
            <w:tcW w:w="0" w:type="auto"/>
            <w:vAlign w:val="center"/>
            <w:hideMark/>
          </w:tcPr>
          <w:p w14:paraId="0D8AF824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모델이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너무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복잡해서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훈련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데이터에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과하게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맞춤</w:t>
            </w:r>
          </w:p>
        </w:tc>
      </w:tr>
      <w:tr w:rsidR="008408ED" w:rsidRPr="008408ED" w14:paraId="58CD6446" w14:textId="77777777" w:rsidTr="0084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5AA7A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훈련</w:t>
            </w:r>
            <w:r w:rsidRPr="00840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데이터</w:t>
            </w:r>
            <w:r w:rsidRPr="00840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성능</w:t>
            </w:r>
          </w:p>
        </w:tc>
        <w:tc>
          <w:tcPr>
            <w:tcW w:w="0" w:type="auto"/>
            <w:vAlign w:val="center"/>
            <w:hideMark/>
          </w:tcPr>
          <w:p w14:paraId="4E09F458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낮음</w:t>
            </w:r>
          </w:p>
        </w:tc>
        <w:tc>
          <w:tcPr>
            <w:tcW w:w="0" w:type="auto"/>
            <w:vAlign w:val="center"/>
            <w:hideMark/>
          </w:tcPr>
          <w:p w14:paraId="6EEFAEA1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적절함</w:t>
            </w:r>
          </w:p>
        </w:tc>
        <w:tc>
          <w:tcPr>
            <w:tcW w:w="0" w:type="auto"/>
            <w:vAlign w:val="center"/>
            <w:hideMark/>
          </w:tcPr>
          <w:p w14:paraId="7C0B4E72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매우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높음</w:t>
            </w:r>
          </w:p>
        </w:tc>
      </w:tr>
      <w:tr w:rsidR="008408ED" w:rsidRPr="008408ED" w14:paraId="016FD8D2" w14:textId="77777777" w:rsidTr="0084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AAD1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테스트</w:t>
            </w:r>
            <w:r w:rsidRPr="00840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데이터</w:t>
            </w:r>
            <w:r w:rsidRPr="00840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성능</w:t>
            </w:r>
          </w:p>
        </w:tc>
        <w:tc>
          <w:tcPr>
            <w:tcW w:w="0" w:type="auto"/>
            <w:vAlign w:val="center"/>
            <w:hideMark/>
          </w:tcPr>
          <w:p w14:paraId="61820883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낮음</w:t>
            </w:r>
          </w:p>
        </w:tc>
        <w:tc>
          <w:tcPr>
            <w:tcW w:w="0" w:type="auto"/>
            <w:vAlign w:val="center"/>
            <w:hideMark/>
          </w:tcPr>
          <w:p w14:paraId="548D7BB4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적절함</w:t>
            </w:r>
          </w:p>
        </w:tc>
        <w:tc>
          <w:tcPr>
            <w:tcW w:w="0" w:type="auto"/>
            <w:vAlign w:val="center"/>
            <w:hideMark/>
          </w:tcPr>
          <w:p w14:paraId="52CF9ABB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낮음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일반화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부족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408ED" w:rsidRPr="008408ED" w14:paraId="28246BCA" w14:textId="77777777" w:rsidTr="00840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9E72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해결</w:t>
            </w:r>
            <w:r w:rsidRPr="00840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b/>
                <w:bCs/>
                <w:sz w:val="24"/>
                <w:szCs w:val="24"/>
              </w:rPr>
              <w:t>방법</w:t>
            </w:r>
          </w:p>
        </w:tc>
        <w:tc>
          <w:tcPr>
            <w:tcW w:w="0" w:type="auto"/>
            <w:vAlign w:val="center"/>
            <w:hideMark/>
          </w:tcPr>
          <w:p w14:paraId="6314510E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더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복잡한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모델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사용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특징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추가</w:t>
            </w:r>
          </w:p>
        </w:tc>
        <w:tc>
          <w:tcPr>
            <w:tcW w:w="0" w:type="auto"/>
            <w:vAlign w:val="center"/>
            <w:hideMark/>
          </w:tcPr>
          <w:p w14:paraId="1D7682FE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현재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상태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유지</w:t>
            </w:r>
          </w:p>
        </w:tc>
        <w:tc>
          <w:tcPr>
            <w:tcW w:w="0" w:type="auto"/>
            <w:vAlign w:val="center"/>
            <w:hideMark/>
          </w:tcPr>
          <w:p w14:paraId="668C1C3E" w14:textId="77777777" w:rsidR="008408ED" w:rsidRPr="008408ED" w:rsidRDefault="008408ED" w:rsidP="008408ED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8ED">
              <w:rPr>
                <w:rFonts w:ascii="바탕" w:eastAsia="바탕" w:hAnsi="바탕" w:cs="바탕"/>
                <w:sz w:val="24"/>
                <w:szCs w:val="24"/>
              </w:rPr>
              <w:t>모델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단순화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규제</w:t>
            </w:r>
            <w:r w:rsidRPr="0084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(Regularization) </w:t>
            </w:r>
            <w:r w:rsidRPr="008408ED">
              <w:rPr>
                <w:rFonts w:ascii="바탕" w:eastAsia="바탕" w:hAnsi="바탕" w:cs="바탕"/>
                <w:sz w:val="24"/>
                <w:szCs w:val="24"/>
              </w:rPr>
              <w:t>적용</w:t>
            </w:r>
          </w:p>
        </w:tc>
      </w:tr>
    </w:tbl>
    <w:p w14:paraId="1847E220" w14:textId="77777777" w:rsidR="008408ED" w:rsidRPr="008408ED" w:rsidRDefault="0057481E" w:rsidP="008408ED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A3C592">
          <v:rect id="_x0000_i1066" style="width:0;height:1.5pt" o:hralign="center" o:hrstd="t" o:hr="t" fillcolor="#a0a0a0" stroked="f"/>
        </w:pict>
      </w:r>
    </w:p>
    <w:p w14:paraId="18BAB2E1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08E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Orange 3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에서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과소적합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(Underfitting)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방지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방</w:t>
      </w:r>
      <w:r w:rsidRPr="008408ED">
        <w:rPr>
          <w:rFonts w:ascii="바탕" w:eastAsia="바탕" w:hAnsi="바탕" w:cs="바탕"/>
          <w:b/>
          <w:bCs/>
          <w:sz w:val="27"/>
          <w:szCs w:val="27"/>
        </w:rPr>
        <w:t>법</w:t>
      </w:r>
    </w:p>
    <w:p w14:paraId="4D6D1FA1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8408ED">
        <w:rPr>
          <w:rFonts w:ascii="Tahoma" w:eastAsia="Times New Roman" w:hAnsi="Tahoma" w:cs="Tahoma"/>
          <w:sz w:val="24"/>
          <w:szCs w:val="24"/>
        </w:rPr>
        <w:t>⃣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더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복잡한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모델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사</w:t>
      </w:r>
      <w:r w:rsidRPr="008408ED">
        <w:rPr>
          <w:rFonts w:ascii="바탕" w:eastAsia="바탕" w:hAnsi="바탕" w:cs="바탕"/>
          <w:b/>
          <w:bCs/>
          <w:sz w:val="24"/>
          <w:szCs w:val="24"/>
        </w:rPr>
        <w:t>용</w:t>
      </w:r>
    </w:p>
    <w:p w14:paraId="6E633EAC" w14:textId="77777777" w:rsidR="008408ED" w:rsidRPr="008408ED" w:rsidRDefault="008408ED" w:rsidP="008408ED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선형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회귀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대신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다항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회귀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(Polynomial Regression)</w:t>
      </w:r>
    </w:p>
    <w:p w14:paraId="70684EDB" w14:textId="77777777" w:rsidR="008408ED" w:rsidRPr="008408ED" w:rsidRDefault="008408ED" w:rsidP="008408ED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단순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결정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트리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대신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랜덤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포레스트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(Random Forest)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또는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부스팅</w:t>
      </w:r>
      <w:proofErr w:type="spellEnd"/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(Boosting)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모</w:t>
      </w:r>
      <w:r w:rsidRPr="008408ED">
        <w:rPr>
          <w:rFonts w:ascii="바탕" w:eastAsia="바탕" w:hAnsi="바탕" w:cs="바탕"/>
          <w:b/>
          <w:bCs/>
          <w:sz w:val="24"/>
          <w:szCs w:val="24"/>
        </w:rPr>
        <w:t>델</w:t>
      </w:r>
    </w:p>
    <w:p w14:paraId="6CA629DB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8408ED">
        <w:rPr>
          <w:rFonts w:ascii="Tahoma" w:eastAsia="Times New Roman" w:hAnsi="Tahoma" w:cs="Tahoma"/>
          <w:sz w:val="24"/>
          <w:szCs w:val="24"/>
        </w:rPr>
        <w:t>⃣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더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많은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특징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(Feature)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추</w:t>
      </w:r>
      <w:r w:rsidRPr="008408ED">
        <w:rPr>
          <w:rFonts w:ascii="바탕" w:eastAsia="바탕" w:hAnsi="바탕" w:cs="바탕"/>
          <w:b/>
          <w:bCs/>
          <w:sz w:val="24"/>
          <w:szCs w:val="24"/>
        </w:rPr>
        <w:t>가</w:t>
      </w:r>
    </w:p>
    <w:p w14:paraId="3DA0B1F7" w14:textId="77777777" w:rsidR="008408ED" w:rsidRPr="008408ED" w:rsidRDefault="008408ED" w:rsidP="008408ED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중요한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변수를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추가하여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모델이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더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많은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패턴을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학습하도록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유</w:t>
      </w:r>
      <w:r w:rsidRPr="008408ED">
        <w:rPr>
          <w:rFonts w:ascii="바탕" w:eastAsia="바탕" w:hAnsi="바탕" w:cs="바탕"/>
          <w:sz w:val="24"/>
          <w:szCs w:val="24"/>
        </w:rPr>
        <w:t>도</w:t>
      </w:r>
    </w:p>
    <w:p w14:paraId="58D830DD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8408ED">
        <w:rPr>
          <w:rFonts w:ascii="Tahoma" w:eastAsia="Times New Roman" w:hAnsi="Tahoma" w:cs="Tahoma"/>
          <w:sz w:val="24"/>
          <w:szCs w:val="24"/>
        </w:rPr>
        <w:t>⃣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학습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데이터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증</w:t>
      </w:r>
      <w:r w:rsidRPr="008408ED">
        <w:rPr>
          <w:rFonts w:ascii="바탕" w:eastAsia="바탕" w:hAnsi="바탕" w:cs="바탕"/>
          <w:b/>
          <w:bCs/>
          <w:sz w:val="24"/>
          <w:szCs w:val="24"/>
        </w:rPr>
        <w:t>가</w:t>
      </w:r>
    </w:p>
    <w:p w14:paraId="78D769D8" w14:textId="77777777" w:rsidR="008408ED" w:rsidRPr="008408ED" w:rsidRDefault="008408ED" w:rsidP="008408ED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데이터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양이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부족하면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학습이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부족할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수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있</w:t>
      </w:r>
      <w:r w:rsidRPr="008408ED">
        <w:rPr>
          <w:rFonts w:ascii="바탕" w:eastAsia="바탕" w:hAnsi="바탕" w:cs="바탕"/>
          <w:sz w:val="24"/>
          <w:szCs w:val="24"/>
        </w:rPr>
        <w:t>음</w:t>
      </w:r>
    </w:p>
    <w:p w14:paraId="7B048252" w14:textId="77777777" w:rsidR="008408ED" w:rsidRPr="008408ED" w:rsidRDefault="008408ED" w:rsidP="008408ED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데이터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증강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(Augmentation) </w:t>
      </w:r>
      <w:r w:rsidRPr="008408ED">
        <w:rPr>
          <w:rFonts w:ascii="바탕" w:eastAsia="바탕" w:hAnsi="바탕" w:cs="바탕" w:hint="eastAsia"/>
          <w:sz w:val="24"/>
          <w:szCs w:val="24"/>
        </w:rPr>
        <w:t>또는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추가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데이터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수</w:t>
      </w:r>
      <w:r w:rsidRPr="008408ED">
        <w:rPr>
          <w:rFonts w:ascii="바탕" w:eastAsia="바탕" w:hAnsi="바탕" w:cs="바탕"/>
          <w:sz w:val="24"/>
          <w:szCs w:val="24"/>
        </w:rPr>
        <w:t>집</w:t>
      </w:r>
    </w:p>
    <w:p w14:paraId="7708718E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sz w:val="24"/>
          <w:szCs w:val="24"/>
        </w:rPr>
        <w:lastRenderedPageBreak/>
        <w:t>4️</w:t>
      </w:r>
      <w:r w:rsidRPr="008408ED">
        <w:rPr>
          <w:rFonts w:ascii="Tahoma" w:eastAsia="Times New Roman" w:hAnsi="Tahoma" w:cs="Tahoma"/>
          <w:sz w:val="24"/>
          <w:szCs w:val="24"/>
        </w:rPr>
        <w:t>⃣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Regularization(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정규화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조</w:t>
      </w:r>
      <w:r w:rsidRPr="008408ED">
        <w:rPr>
          <w:rFonts w:ascii="바탕" w:eastAsia="바탕" w:hAnsi="바탕" w:cs="바탕"/>
          <w:b/>
          <w:bCs/>
          <w:sz w:val="24"/>
          <w:szCs w:val="24"/>
        </w:rPr>
        <w:t>절</w:t>
      </w:r>
    </w:p>
    <w:p w14:paraId="19F958D6" w14:textId="77777777" w:rsidR="008408ED" w:rsidRPr="008408ED" w:rsidRDefault="008408ED" w:rsidP="008408ED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과소적합이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발생했다면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L1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또는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L2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정규화의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강도를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낮춰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모델이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더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많은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패턴을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학습하도록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유</w:t>
      </w:r>
      <w:r w:rsidRPr="008408ED">
        <w:rPr>
          <w:rFonts w:ascii="바탕" w:eastAsia="바탕" w:hAnsi="바탕" w:cs="바탕"/>
          <w:sz w:val="24"/>
          <w:szCs w:val="24"/>
        </w:rPr>
        <w:t>도</w:t>
      </w:r>
    </w:p>
    <w:p w14:paraId="0DD1D426" w14:textId="77777777" w:rsidR="008408ED" w:rsidRPr="008408ED" w:rsidRDefault="0057481E" w:rsidP="008408ED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DF6761">
          <v:rect id="_x0000_i1067" style="width:0;height:1.5pt" o:hralign="center" o:hrstd="t" o:hr="t" fillcolor="#a0a0a0" stroked="f"/>
        </w:pict>
      </w:r>
    </w:p>
    <w:p w14:paraId="45C47771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08ED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8408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7"/>
          <w:szCs w:val="27"/>
        </w:rPr>
        <w:t>결</w:t>
      </w:r>
      <w:r w:rsidRPr="008408ED">
        <w:rPr>
          <w:rFonts w:ascii="바탕" w:eastAsia="바탕" w:hAnsi="바탕" w:cs="바탕"/>
          <w:b/>
          <w:bCs/>
          <w:sz w:val="27"/>
          <w:szCs w:val="27"/>
        </w:rPr>
        <w:t>론</w:t>
      </w:r>
    </w:p>
    <w:p w14:paraId="1D270863" w14:textId="77777777" w:rsidR="008408ED" w:rsidRPr="008408ED" w:rsidRDefault="008408ED" w:rsidP="008408ED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8ED">
        <w:rPr>
          <w:rFonts w:ascii="바탕" w:eastAsia="바탕" w:hAnsi="바탕" w:cs="바탕" w:hint="eastAsia"/>
          <w:sz w:val="24"/>
          <w:szCs w:val="24"/>
        </w:rPr>
        <w:t>과적합</w:t>
      </w:r>
      <w:proofErr w:type="spellEnd"/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408ED">
        <w:rPr>
          <w:rFonts w:ascii="바탕" w:eastAsia="바탕" w:hAnsi="바탕" w:cs="바탕" w:hint="eastAsia"/>
          <w:sz w:val="24"/>
          <w:szCs w:val="24"/>
        </w:rPr>
        <w:t>모델이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너무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복잡해서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훈련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데이터에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과하게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맞춤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일반화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성능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↓</w:t>
      </w:r>
    </w:p>
    <w:p w14:paraId="7D798BBD" w14:textId="77777777" w:rsidR="008408ED" w:rsidRPr="008408ED" w:rsidRDefault="008408ED" w:rsidP="008408ED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바탕" w:eastAsia="바탕" w:hAnsi="바탕" w:cs="바탕" w:hint="eastAsia"/>
          <w:sz w:val="24"/>
          <w:szCs w:val="24"/>
        </w:rPr>
        <w:t>과소적합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408ED">
        <w:rPr>
          <w:rFonts w:ascii="바탕" w:eastAsia="바탕" w:hAnsi="바탕" w:cs="바탕" w:hint="eastAsia"/>
          <w:sz w:val="24"/>
          <w:szCs w:val="24"/>
        </w:rPr>
        <w:t>모델이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너무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단순해서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패턴을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학습하지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못함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전체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성능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↓</w:t>
      </w:r>
    </w:p>
    <w:p w14:paraId="3AF2C054" w14:textId="77777777" w:rsidR="008408ED" w:rsidRPr="008408ED" w:rsidRDefault="008408ED" w:rsidP="008408ED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Times New Roman" w:eastAsia="Times New Roman" w:hAnsi="Times New Roman" w:cs="Times New Roman"/>
          <w:sz w:val="24"/>
          <w:szCs w:val="24"/>
        </w:rPr>
        <w:t>Orange 3</w:t>
      </w:r>
      <w:r w:rsidRPr="008408ED">
        <w:rPr>
          <w:rFonts w:ascii="바탕" w:eastAsia="바탕" w:hAnsi="바탕" w:cs="바탕" w:hint="eastAsia"/>
          <w:sz w:val="24"/>
          <w:szCs w:val="24"/>
        </w:rPr>
        <w:t>에서는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트리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깊이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조절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정규화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모델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변경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등을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통해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해결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sz w:val="24"/>
          <w:szCs w:val="24"/>
        </w:rPr>
        <w:t>가능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0DC93B4C" w14:textId="77777777" w:rsidR="008408ED" w:rsidRPr="008408ED" w:rsidRDefault="008408ED" w:rsidP="008408ED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8E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즉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목표는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적절한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학습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(Balanced Fit)"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을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찾는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것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br/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과적합과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과소적합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사이에서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최적의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모델을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찾는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것이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08ED">
        <w:rPr>
          <w:rFonts w:ascii="바탕" w:eastAsia="바탕" w:hAnsi="바탕" w:cs="바탕" w:hint="eastAsia"/>
          <w:b/>
          <w:bCs/>
          <w:sz w:val="24"/>
          <w:szCs w:val="24"/>
        </w:rPr>
        <w:t>중요합니다</w:t>
      </w:r>
      <w:r w:rsidRPr="008408E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4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8ED">
        <w:rPr>
          <w:rFonts w:ascii="Segoe UI Emoji" w:eastAsia="Times New Roman" w:hAnsi="Segoe UI Emoji" w:cs="Segoe UI Emoji"/>
          <w:sz w:val="24"/>
          <w:szCs w:val="24"/>
        </w:rPr>
        <w:t>🎯</w:t>
      </w:r>
    </w:p>
    <w:p w14:paraId="2283DB74" w14:textId="77777777" w:rsidR="008408ED" w:rsidRDefault="008408ED" w:rsidP="008408ED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🔍</w:t>
      </w:r>
      <w:r>
        <w:rPr>
          <w:rStyle w:val="a4"/>
          <w:b w:val="0"/>
          <w:bCs w:val="0"/>
        </w:rPr>
        <w:t xml:space="preserve"> 특정 클래스만 적중률이 높은 경우, 고려해야 할 </w:t>
      </w:r>
      <w:r>
        <w:rPr>
          <w:rStyle w:val="a4"/>
          <w:rFonts w:ascii="바탕" w:eastAsia="바탕" w:hAnsi="바탕" w:cs="바탕" w:hint="eastAsia"/>
          <w:b w:val="0"/>
          <w:bCs w:val="0"/>
        </w:rPr>
        <w:t>점</w:t>
      </w:r>
    </w:p>
    <w:p w14:paraId="3786B181" w14:textId="77777777" w:rsidR="008408ED" w:rsidRDefault="008408ED" w:rsidP="008408ED">
      <w:pPr>
        <w:pStyle w:val="3"/>
      </w:pPr>
      <w:r>
        <w:rPr>
          <w:rStyle w:val="a4"/>
          <w:b/>
          <w:bCs/>
        </w:rPr>
        <w:t>1️</w:t>
      </w:r>
      <w:r>
        <w:rPr>
          <w:rStyle w:val="a4"/>
          <w:rFonts w:ascii="Tahoma" w:hAnsi="Tahoma" w:cs="Tahoma"/>
          <w:b/>
          <w:bCs/>
        </w:rPr>
        <w:t>⃣</w:t>
      </w: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  <w:b/>
          <w:bCs/>
        </w:rPr>
        <w:t>과적합</w:t>
      </w:r>
      <w:proofErr w:type="spellEnd"/>
      <w:r>
        <w:rPr>
          <w:rStyle w:val="a4"/>
          <w:b/>
          <w:bCs/>
        </w:rPr>
        <w:t xml:space="preserve">(Overfitting) </w:t>
      </w:r>
      <w:r>
        <w:rPr>
          <w:rStyle w:val="a4"/>
          <w:rFonts w:ascii="바탕" w:eastAsia="바탕" w:hAnsi="바탕" w:cs="바탕" w:hint="eastAsia"/>
          <w:b/>
          <w:bCs/>
        </w:rPr>
        <w:t>가능성</w:t>
      </w:r>
    </w:p>
    <w:p w14:paraId="45547CD4" w14:textId="77777777" w:rsidR="008408ED" w:rsidRDefault="008408ED" w:rsidP="008408ED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훈련 데이터에서 </w:t>
      </w:r>
      <w:r>
        <w:rPr>
          <w:rStyle w:val="a4"/>
        </w:rPr>
        <w:t>특정 클래스의 패턴을 과하게 학습</w:t>
      </w:r>
      <w:r>
        <w:t>해서 다른 클래스의 예측 성능이 낮을 수 있음.</w:t>
      </w:r>
    </w:p>
    <w:p w14:paraId="5545981F" w14:textId="77777777" w:rsidR="008408ED" w:rsidRDefault="008408ED" w:rsidP="008408ED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특히 </w:t>
      </w:r>
      <w:r>
        <w:rPr>
          <w:rStyle w:val="a4"/>
        </w:rPr>
        <w:t>트리 모델은 깊이가 너무 깊어지면 과적합되기 쉬움.</w:t>
      </w:r>
      <w:r>
        <w:br/>
        <w:t xml:space="preserve">▶ </w:t>
      </w:r>
      <w:r>
        <w:rPr>
          <w:rStyle w:val="a4"/>
        </w:rPr>
        <w:t>해결 방법</w:t>
      </w:r>
      <w:r>
        <w:t>:</w:t>
      </w:r>
    </w:p>
    <w:p w14:paraId="69E9C58F" w14:textId="77777777" w:rsidR="008408ED" w:rsidRDefault="008408ED" w:rsidP="008408ED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트리 가지치기(Pruning)</w:t>
      </w:r>
      <w:r>
        <w:t xml:space="preserve"> 적</w:t>
      </w:r>
      <w:r>
        <w:rPr>
          <w:rFonts w:ascii="바탕" w:eastAsia="바탕" w:hAnsi="바탕" w:cs="바탕" w:hint="eastAsia"/>
        </w:rPr>
        <w:t>용</w:t>
      </w:r>
    </w:p>
    <w:p w14:paraId="484CF928" w14:textId="77777777" w:rsidR="008408ED" w:rsidRDefault="008408ED" w:rsidP="008408ED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트리의 깊이 제한(Max Depth 설정)</w:t>
      </w:r>
    </w:p>
    <w:p w14:paraId="4BFF572F" w14:textId="77777777" w:rsidR="008408ED" w:rsidRDefault="008408ED" w:rsidP="008408ED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 xml:space="preserve">랜덤 포레스트(Random Forest)나 </w:t>
      </w:r>
      <w:proofErr w:type="spellStart"/>
      <w:r>
        <w:rPr>
          <w:rStyle w:val="a4"/>
        </w:rPr>
        <w:t>부스팅</w:t>
      </w:r>
      <w:proofErr w:type="spellEnd"/>
      <w:r>
        <w:rPr>
          <w:rStyle w:val="a4"/>
        </w:rPr>
        <w:t>(Boosting) 모델 사</w:t>
      </w:r>
      <w:r>
        <w:rPr>
          <w:rStyle w:val="a4"/>
          <w:rFonts w:ascii="바탕" w:eastAsia="바탕" w:hAnsi="바탕" w:cs="바탕" w:hint="eastAsia"/>
        </w:rPr>
        <w:t>용</w:t>
      </w:r>
    </w:p>
    <w:p w14:paraId="1DC0963F" w14:textId="77777777" w:rsidR="008408ED" w:rsidRDefault="0057481E" w:rsidP="008408ED">
      <w:pPr>
        <w:spacing w:after="0"/>
      </w:pPr>
      <w:r>
        <w:pict w14:anchorId="2C1780DD">
          <v:rect id="_x0000_i1068" style="width:0;height:1.5pt" o:hralign="center" o:hrstd="t" o:hr="t" fillcolor="#a0a0a0" stroked="f"/>
        </w:pict>
      </w:r>
    </w:p>
    <w:p w14:paraId="00509F25" w14:textId="77777777" w:rsidR="008408ED" w:rsidRDefault="008408ED" w:rsidP="008408ED">
      <w:pPr>
        <w:pStyle w:val="3"/>
      </w:pPr>
      <w:r>
        <w:rPr>
          <w:rStyle w:val="a4"/>
          <w:b/>
          <w:bCs/>
        </w:rPr>
        <w:t>2️</w:t>
      </w:r>
      <w:r>
        <w:rPr>
          <w:rStyle w:val="a4"/>
          <w:rFonts w:ascii="Tahoma" w:hAnsi="Tahoma" w:cs="Tahoma"/>
          <w:b/>
          <w:bCs/>
        </w:rPr>
        <w:t>⃣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데이터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불균형</w:t>
      </w:r>
      <w:r>
        <w:rPr>
          <w:rStyle w:val="a4"/>
          <w:b/>
          <w:bCs/>
        </w:rPr>
        <w:t xml:space="preserve">(Imbalanced Data) </w:t>
      </w:r>
      <w:r>
        <w:rPr>
          <w:rStyle w:val="a4"/>
          <w:rFonts w:ascii="바탕" w:eastAsia="바탕" w:hAnsi="바탕" w:cs="바탕" w:hint="eastAsia"/>
          <w:b/>
          <w:bCs/>
        </w:rPr>
        <w:t>문제</w:t>
      </w:r>
    </w:p>
    <w:p w14:paraId="2FF60105" w14:textId="77777777" w:rsidR="008408ED" w:rsidRDefault="008408ED" w:rsidP="008408ED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특정 클래스의 데이터 수가 다른 클래스보다 </w:t>
      </w:r>
      <w:r>
        <w:rPr>
          <w:rStyle w:val="a4"/>
        </w:rPr>
        <w:t>훨씬 많으면</w:t>
      </w:r>
      <w:r>
        <w:t xml:space="preserve"> 모델이 </w:t>
      </w:r>
      <w:r>
        <w:rPr>
          <w:rStyle w:val="a4"/>
        </w:rPr>
        <w:t>다수 클래스를 더 잘 맞추게 됨.</w:t>
      </w:r>
      <w:r>
        <w:br/>
        <w:t xml:space="preserve">▶ </w:t>
      </w:r>
      <w:r>
        <w:rPr>
          <w:rStyle w:val="a4"/>
        </w:rPr>
        <w:t>해결 방법</w:t>
      </w:r>
      <w:r>
        <w:t>:</w:t>
      </w:r>
    </w:p>
    <w:p w14:paraId="0B91E79A" w14:textId="77777777" w:rsidR="008408ED" w:rsidRDefault="008408ED" w:rsidP="008408ED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</w:pPr>
      <w:r>
        <w:t>**SMOTE(Synthetic Minority Over-sampling Technique)**로 데이터 균형 조</w:t>
      </w:r>
      <w:r>
        <w:rPr>
          <w:rFonts w:ascii="바탕" w:eastAsia="바탕" w:hAnsi="바탕" w:cs="바탕" w:hint="eastAsia"/>
        </w:rPr>
        <w:t>정</w:t>
      </w:r>
    </w:p>
    <w:p w14:paraId="776EA515" w14:textId="77777777" w:rsidR="008408ED" w:rsidRDefault="008408ED" w:rsidP="008408ED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클래스 가중치(Class Weight) 조</w:t>
      </w:r>
      <w:r>
        <w:rPr>
          <w:rStyle w:val="a4"/>
          <w:rFonts w:ascii="바탕" w:eastAsia="바탕" w:hAnsi="바탕" w:cs="바탕" w:hint="eastAsia"/>
        </w:rPr>
        <w:t>정</w:t>
      </w:r>
    </w:p>
    <w:p w14:paraId="6AC001ED" w14:textId="77777777" w:rsidR="008408ED" w:rsidRDefault="0057481E" w:rsidP="008408ED">
      <w:pPr>
        <w:spacing w:after="0"/>
      </w:pPr>
      <w:r>
        <w:pict w14:anchorId="1CB76326">
          <v:rect id="_x0000_i1069" style="width:0;height:1.5pt" o:hralign="center" o:hrstd="t" o:hr="t" fillcolor="#a0a0a0" stroked="f"/>
        </w:pict>
      </w:r>
    </w:p>
    <w:p w14:paraId="6316BF21" w14:textId="77777777" w:rsidR="008408ED" w:rsidRDefault="008408ED" w:rsidP="008408ED">
      <w:pPr>
        <w:pStyle w:val="3"/>
      </w:pPr>
      <w:r>
        <w:rPr>
          <w:rStyle w:val="a4"/>
          <w:b/>
          <w:bCs/>
        </w:rPr>
        <w:lastRenderedPageBreak/>
        <w:t>3️</w:t>
      </w:r>
      <w:r>
        <w:rPr>
          <w:rStyle w:val="a4"/>
          <w:rFonts w:ascii="Tahoma" w:hAnsi="Tahoma" w:cs="Tahoma"/>
          <w:b/>
          <w:bCs/>
        </w:rPr>
        <w:t>⃣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모델이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특정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클래스의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특징을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더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잘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학습한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경우</w:t>
      </w:r>
    </w:p>
    <w:p w14:paraId="7AAF539D" w14:textId="77777777" w:rsidR="008408ED" w:rsidRDefault="008408ED" w:rsidP="008408ED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</w:pPr>
      <w:r>
        <w:t>특정 클래스의 데이터가 더 분명한 패턴을 가지면 해당 클래스에서 높은 정확도가 나올 수 있음.</w:t>
      </w:r>
    </w:p>
    <w:p w14:paraId="3327AD31" w14:textId="77777777" w:rsidR="008408ED" w:rsidRDefault="008408ED" w:rsidP="008408ED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예를 들어, 자동차 가격을 예측하는 경우, </w:t>
      </w:r>
      <w:r>
        <w:rPr>
          <w:rStyle w:val="a4"/>
        </w:rPr>
        <w:t>고가 차량의 특징이 더 명확하면 "고가 차량" 분류가 더 잘될 수도 있음.</w:t>
      </w:r>
      <w:r>
        <w:br/>
        <w:t xml:space="preserve">▶ </w:t>
      </w:r>
      <w:r>
        <w:rPr>
          <w:rStyle w:val="a4"/>
        </w:rPr>
        <w:t>해결 방법</w:t>
      </w:r>
      <w:r>
        <w:t>:</w:t>
      </w:r>
    </w:p>
    <w:p w14:paraId="142BEDB8" w14:textId="77777777" w:rsidR="008408ED" w:rsidRDefault="008408ED" w:rsidP="008408ED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다른 </w:t>
      </w:r>
      <w:r>
        <w:rPr>
          <w:rStyle w:val="a4"/>
        </w:rPr>
        <w:t>특징(Feature) 추가</w:t>
      </w:r>
      <w:r>
        <w:t>하여 모델의 일반화 성능을 향</w:t>
      </w:r>
      <w:r>
        <w:rPr>
          <w:rFonts w:ascii="바탕" w:eastAsia="바탕" w:hAnsi="바탕" w:cs="바탕" w:hint="eastAsia"/>
        </w:rPr>
        <w:t>상</w:t>
      </w:r>
    </w:p>
    <w:p w14:paraId="744B792B" w14:textId="77777777" w:rsidR="008408ED" w:rsidRDefault="008408ED" w:rsidP="008408ED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다른 알고리즘 사용 (예: SVM, 신경망)</w:t>
      </w:r>
    </w:p>
    <w:p w14:paraId="0E7451D9" w14:textId="77777777" w:rsidR="008408ED" w:rsidRDefault="0057481E" w:rsidP="008408ED">
      <w:pPr>
        <w:spacing w:after="0"/>
      </w:pPr>
      <w:r>
        <w:pict w14:anchorId="42635982">
          <v:rect id="_x0000_i1070" style="width:0;height:1.5pt" o:hralign="center" o:hrstd="t" o:hr="t" fillcolor="#a0a0a0" stroked="f"/>
        </w:pict>
      </w:r>
    </w:p>
    <w:p w14:paraId="1F74A29D" w14:textId="77777777" w:rsidR="008408ED" w:rsidRDefault="008408ED" w:rsidP="008408ED">
      <w:pPr>
        <w:pStyle w:val="2"/>
      </w:pPr>
      <w:r>
        <w:rPr>
          <w:rStyle w:val="a4"/>
          <w:rFonts w:ascii="Segoe UI Emoji" w:hAnsi="Segoe UI Emoji" w:cs="Segoe UI Emoji"/>
          <w:b w:val="0"/>
          <w:bCs w:val="0"/>
        </w:rPr>
        <w:t>🛠</w:t>
      </w:r>
      <w:r>
        <w:rPr>
          <w:rStyle w:val="a4"/>
          <w:b w:val="0"/>
          <w:bCs w:val="0"/>
        </w:rPr>
        <w:t xml:space="preserve"> Orange 3에서 문제 해결 방</w:t>
      </w:r>
      <w:r>
        <w:rPr>
          <w:rStyle w:val="a4"/>
          <w:rFonts w:ascii="바탕" w:eastAsia="바탕" w:hAnsi="바탕" w:cs="바탕" w:hint="eastAsia"/>
          <w:b w:val="0"/>
          <w:bCs w:val="0"/>
        </w:rPr>
        <w:t>법</w:t>
      </w:r>
    </w:p>
    <w:p w14:paraId="588F1E07" w14:textId="77777777" w:rsidR="008408ED" w:rsidRDefault="008408ED" w:rsidP="008408ED">
      <w:pPr>
        <w:pStyle w:val="a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트리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모델</w:t>
      </w:r>
      <w:r>
        <w:rPr>
          <w:rStyle w:val="a4"/>
        </w:rPr>
        <w:t xml:space="preserve"> </w:t>
      </w:r>
      <w:proofErr w:type="spellStart"/>
      <w:r>
        <w:rPr>
          <w:rStyle w:val="a4"/>
          <w:rFonts w:ascii="바탕" w:eastAsia="바탕" w:hAnsi="바탕" w:cs="바탕" w:hint="eastAsia"/>
        </w:rPr>
        <w:t>과적합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조정</w:t>
      </w:r>
      <w:r>
        <w:t xml:space="preserve">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</w:rPr>
        <w:t>Pruning (</w:t>
      </w:r>
      <w:r>
        <w:rPr>
          <w:rStyle w:val="a4"/>
          <w:rFonts w:ascii="바탕" w:eastAsia="바탕" w:hAnsi="바탕" w:cs="바탕" w:hint="eastAsia"/>
        </w:rPr>
        <w:t>가지치기</w:t>
      </w:r>
      <w:r>
        <w:rPr>
          <w:rStyle w:val="a4"/>
        </w:rPr>
        <w:t xml:space="preserve">) </w:t>
      </w:r>
      <w:r>
        <w:rPr>
          <w:rStyle w:val="a4"/>
          <w:rFonts w:ascii="바탕" w:eastAsia="바탕" w:hAnsi="바탕" w:cs="바탕" w:hint="eastAsia"/>
        </w:rPr>
        <w:t>적용</w:t>
      </w:r>
    </w:p>
    <w:p w14:paraId="057FC6D7" w14:textId="77777777" w:rsidR="008408ED" w:rsidRDefault="008408ED" w:rsidP="008408ED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Tree 위젯 설정</w:t>
      </w:r>
      <w:r>
        <w:t xml:space="preserve">에서 </w:t>
      </w:r>
      <w:r>
        <w:rPr>
          <w:rStyle w:val="a4"/>
        </w:rPr>
        <w:t>"Pruning Size", "Max Depth" 조</w:t>
      </w:r>
      <w:r>
        <w:rPr>
          <w:rStyle w:val="a4"/>
          <w:rFonts w:ascii="바탕" w:eastAsia="바탕" w:hAnsi="바탕" w:cs="바탕" w:hint="eastAsia"/>
        </w:rPr>
        <w:t>절</w:t>
      </w:r>
    </w:p>
    <w:p w14:paraId="11FBE6D9" w14:textId="77777777" w:rsidR="008408ED" w:rsidRDefault="008408ED" w:rsidP="008408ED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</w:pPr>
      <w:r>
        <w:t>가지치기를 통해 불필요한 분기를 제거하여 일반화 성능 향</w:t>
      </w:r>
      <w:r>
        <w:rPr>
          <w:rFonts w:ascii="바탕" w:eastAsia="바탕" w:hAnsi="바탕" w:cs="바탕" w:hint="eastAsia"/>
        </w:rPr>
        <w:t>상</w:t>
      </w:r>
    </w:p>
    <w:p w14:paraId="07D3C3EA" w14:textId="77777777" w:rsidR="008408ED" w:rsidRDefault="008408ED" w:rsidP="008408ED">
      <w:pPr>
        <w:pStyle w:val="a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랜덤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포레스트</w:t>
      </w:r>
      <w:r>
        <w:rPr>
          <w:rStyle w:val="a4"/>
        </w:rPr>
        <w:t xml:space="preserve">(Random Forest) </w:t>
      </w:r>
      <w:r>
        <w:rPr>
          <w:rStyle w:val="a4"/>
          <w:rFonts w:ascii="바탕" w:eastAsia="바탕" w:hAnsi="바탕" w:cs="바탕" w:hint="eastAsia"/>
        </w:rPr>
        <w:t>적용</w:t>
      </w:r>
    </w:p>
    <w:p w14:paraId="620F9A82" w14:textId="77777777" w:rsidR="008408ED" w:rsidRDefault="008408ED" w:rsidP="008408ED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단일 트리 대신 여러 개의 트리를 조합하면 </w:t>
      </w:r>
      <w:proofErr w:type="spellStart"/>
      <w:r>
        <w:t>과적합</w:t>
      </w:r>
      <w:proofErr w:type="spellEnd"/>
      <w:r>
        <w:t xml:space="preserve"> 감</w:t>
      </w:r>
      <w:r>
        <w:rPr>
          <w:rFonts w:ascii="바탕" w:eastAsia="바탕" w:hAnsi="바탕" w:cs="바탕" w:hint="eastAsia"/>
        </w:rPr>
        <w:t>소</w:t>
      </w:r>
    </w:p>
    <w:p w14:paraId="0BA75767" w14:textId="77777777" w:rsidR="008408ED" w:rsidRDefault="008408ED" w:rsidP="008408ED">
      <w:pPr>
        <w:pStyle w:val="a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테스트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정확도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</w:t>
      </w:r>
    </w:p>
    <w:p w14:paraId="2DD0CCA8" w14:textId="77777777" w:rsidR="008408ED" w:rsidRDefault="008408ED" w:rsidP="008408ED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</w:pPr>
      <w:r>
        <w:rPr>
          <w:rStyle w:val="a4"/>
        </w:rPr>
        <w:t>Test &amp; Score 위젯</w:t>
      </w:r>
      <w:r>
        <w:t xml:space="preserve">에서 </w:t>
      </w:r>
      <w:r>
        <w:rPr>
          <w:rStyle w:val="a4"/>
        </w:rPr>
        <w:t>훈련 정확도와 테스트 정확도 비</w:t>
      </w:r>
      <w:r>
        <w:rPr>
          <w:rStyle w:val="a4"/>
          <w:rFonts w:ascii="바탕" w:eastAsia="바탕" w:hAnsi="바탕" w:cs="바탕" w:hint="eastAsia"/>
        </w:rPr>
        <w:t>교</w:t>
      </w:r>
    </w:p>
    <w:p w14:paraId="3E481263" w14:textId="77777777" w:rsidR="008408ED" w:rsidRDefault="008408ED" w:rsidP="008408ED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테스트 성능이 낮다면 </w:t>
      </w:r>
      <w:proofErr w:type="spellStart"/>
      <w:r>
        <w:t>과적합</w:t>
      </w:r>
      <w:proofErr w:type="spellEnd"/>
      <w:r>
        <w:t xml:space="preserve"> 가능성이 있</w:t>
      </w:r>
      <w:r>
        <w:rPr>
          <w:rFonts w:ascii="바탕" w:eastAsia="바탕" w:hAnsi="바탕" w:cs="바탕" w:hint="eastAsia"/>
        </w:rPr>
        <w:t>음</w:t>
      </w:r>
    </w:p>
    <w:p w14:paraId="6DF63322" w14:textId="77777777" w:rsidR="008408ED" w:rsidRDefault="008408ED" w:rsidP="008408ED">
      <w:pPr>
        <w:pStyle w:val="a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불균형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문제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해결</w:t>
      </w:r>
      <w:r>
        <w:t xml:space="preserve">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샘플링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조정</w:t>
      </w:r>
      <w:r>
        <w:rPr>
          <w:rStyle w:val="a4"/>
        </w:rPr>
        <w:t xml:space="preserve"> (SMOTE)</w:t>
      </w:r>
    </w:p>
    <w:p w14:paraId="19149105" w14:textId="77777777" w:rsidR="008408ED" w:rsidRDefault="008408ED" w:rsidP="008408ED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</w:pPr>
      <w:r>
        <w:t xml:space="preserve">Orange 3의 </w:t>
      </w:r>
      <w:r>
        <w:rPr>
          <w:rStyle w:val="a4"/>
        </w:rPr>
        <w:t>"Impute Missing Values"</w:t>
      </w:r>
      <w:r>
        <w:t xml:space="preserve"> 또는 </w:t>
      </w:r>
      <w:r>
        <w:rPr>
          <w:rStyle w:val="a4"/>
        </w:rPr>
        <w:t>"Select Rows"</w:t>
      </w:r>
      <w:r>
        <w:t xml:space="preserve"> 활</w:t>
      </w:r>
      <w:r>
        <w:rPr>
          <w:rFonts w:ascii="바탕" w:eastAsia="바탕" w:hAnsi="바탕" w:cs="바탕" w:hint="eastAsia"/>
        </w:rPr>
        <w:t>용</w:t>
      </w:r>
    </w:p>
    <w:p w14:paraId="450C356C" w14:textId="77777777" w:rsidR="008408ED" w:rsidRDefault="008408ED" w:rsidP="008408ED">
      <w:pPr>
        <w:pStyle w:val="a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클래스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가중치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설정</w:t>
      </w:r>
    </w:p>
    <w:p w14:paraId="006A4A74" w14:textId="77777777" w:rsidR="008408ED" w:rsidRDefault="008408ED" w:rsidP="008408ED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</w:pPr>
      <w:r>
        <w:t>모델 학습 시, 적은 클래스에 더 많은 가중치 부</w:t>
      </w:r>
      <w:r>
        <w:rPr>
          <w:rFonts w:ascii="바탕" w:eastAsia="바탕" w:hAnsi="바탕" w:cs="바탕" w:hint="eastAsia"/>
        </w:rPr>
        <w:t>여</w:t>
      </w:r>
    </w:p>
    <w:p w14:paraId="08B6EBEE" w14:textId="77777777" w:rsidR="008408ED" w:rsidRDefault="0057481E" w:rsidP="008408ED">
      <w:pPr>
        <w:spacing w:after="0"/>
      </w:pPr>
      <w:r>
        <w:pict w14:anchorId="786DAC9C">
          <v:rect id="_x0000_i1071" style="width:0;height:1.5pt" o:hralign="center" o:hrstd="t" o:hr="t" fillcolor="#a0a0a0" stroked="f"/>
        </w:pict>
      </w:r>
    </w:p>
    <w:p w14:paraId="6C85CE3E" w14:textId="77777777" w:rsidR="008408ED" w:rsidRDefault="008408ED" w:rsidP="008408ED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📌</w:t>
      </w:r>
      <w:r>
        <w:rPr>
          <w:rStyle w:val="a4"/>
          <w:b/>
          <w:bCs/>
        </w:rPr>
        <w:t xml:space="preserve"> </w:t>
      </w:r>
      <w:r>
        <w:rPr>
          <w:rStyle w:val="a4"/>
          <w:rFonts w:ascii="바탕" w:eastAsia="바탕" w:hAnsi="바탕" w:cs="바탕" w:hint="eastAsia"/>
          <w:b/>
          <w:bCs/>
        </w:rPr>
        <w:t>결론</w:t>
      </w:r>
    </w:p>
    <w:p w14:paraId="6446227C" w14:textId="77777777" w:rsidR="008408ED" w:rsidRDefault="008408ED" w:rsidP="008408ED">
      <w:pPr>
        <w:pStyle w:val="a3"/>
      </w:pPr>
      <w:r>
        <w:rPr>
          <w:rFonts w:ascii="Segoe UI Emoji" w:hAnsi="Segoe UI Emoji" w:cs="Segoe UI Emoji"/>
        </w:rPr>
        <w:lastRenderedPageBreak/>
        <w:t>✔</w:t>
      </w:r>
      <w:r>
        <w:t xml:space="preserve"> </w:t>
      </w:r>
      <w:r>
        <w:rPr>
          <w:rFonts w:ascii="바탕" w:eastAsia="바탕" w:hAnsi="바탕" w:cs="바탕" w:hint="eastAsia"/>
        </w:rPr>
        <w:t>특정</w:t>
      </w:r>
      <w:r>
        <w:t xml:space="preserve"> </w:t>
      </w:r>
      <w:r>
        <w:rPr>
          <w:rFonts w:ascii="바탕" w:eastAsia="바탕" w:hAnsi="바탕" w:cs="바탕" w:hint="eastAsia"/>
        </w:rPr>
        <w:t>클래스의</w:t>
      </w:r>
      <w:r>
        <w:t xml:space="preserve"> </w:t>
      </w:r>
      <w:r>
        <w:rPr>
          <w:rFonts w:ascii="바탕" w:eastAsia="바탕" w:hAnsi="바탕" w:cs="바탕" w:hint="eastAsia"/>
        </w:rPr>
        <w:t>적중률이</w:t>
      </w:r>
      <w:r>
        <w:t xml:space="preserve"> </w:t>
      </w:r>
      <w:r>
        <w:rPr>
          <w:rFonts w:ascii="바탕" w:eastAsia="바탕" w:hAnsi="바탕" w:cs="바탕" w:hint="eastAsia"/>
        </w:rPr>
        <w:t>높을</w:t>
      </w:r>
      <w:r>
        <w:t xml:space="preserve"> </w:t>
      </w:r>
      <w:r>
        <w:rPr>
          <w:rFonts w:ascii="바탕" w:eastAsia="바탕" w:hAnsi="바탕" w:cs="바탕" w:hint="eastAsia"/>
        </w:rPr>
        <w:t>때</w:t>
      </w:r>
      <w:r>
        <w:t xml:space="preserve">, </w:t>
      </w:r>
      <w:r>
        <w:rPr>
          <w:rStyle w:val="a4"/>
          <w:rFonts w:ascii="바탕" w:eastAsia="바탕" w:hAnsi="바탕" w:cs="바탕" w:hint="eastAsia"/>
        </w:rPr>
        <w:t>반드시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과적합이라고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단정할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없음</w:t>
      </w:r>
      <w:r>
        <w:rPr>
          <w:rStyle w:val="a4"/>
        </w:rP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데이터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불균형</w:t>
      </w:r>
      <w:r>
        <w:rPr>
          <w:rStyle w:val="a4"/>
        </w:rPr>
        <w:t xml:space="preserve">, </w:t>
      </w:r>
      <w:r>
        <w:rPr>
          <w:rStyle w:val="a4"/>
          <w:rFonts w:ascii="바탕" w:eastAsia="바탕" w:hAnsi="바탕" w:cs="바탕" w:hint="eastAsia"/>
        </w:rPr>
        <w:t>모델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특성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등을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함께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고려하여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판단</w:t>
      </w:r>
      <w:r>
        <w:rPr>
          <w:rFonts w:ascii="바탕" w:eastAsia="바탕" w:hAnsi="바탕" w:cs="바탕" w:hint="eastAsia"/>
        </w:rPr>
        <w:t>해야</w:t>
      </w:r>
      <w:r>
        <w:t xml:space="preserve"> </w:t>
      </w:r>
      <w:r>
        <w:rPr>
          <w:rFonts w:ascii="바탕" w:eastAsia="바탕" w:hAnsi="바탕" w:cs="바탕" w:hint="eastAsia"/>
        </w:rPr>
        <w:t>함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a4"/>
          <w:rFonts w:ascii="바탕" w:eastAsia="바탕" w:hAnsi="바탕" w:cs="바탕" w:hint="eastAsia"/>
        </w:rPr>
        <w:t>해결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방법</w:t>
      </w:r>
      <w:r>
        <w:rPr>
          <w:rStyle w:val="a4"/>
        </w:rPr>
        <w:t>:</w:t>
      </w:r>
      <w:r>
        <w:t xml:space="preserve"> </w:t>
      </w:r>
      <w:r>
        <w:rPr>
          <w:rFonts w:ascii="바탕" w:eastAsia="바탕" w:hAnsi="바탕" w:cs="바탕" w:hint="eastAsia"/>
        </w:rPr>
        <w:t>트리</w:t>
      </w:r>
      <w:r>
        <w:t xml:space="preserve"> </w:t>
      </w:r>
      <w:r>
        <w:rPr>
          <w:rFonts w:ascii="바탕" w:eastAsia="바탕" w:hAnsi="바탕" w:cs="바탕" w:hint="eastAsia"/>
        </w:rPr>
        <w:t>가지치기</w:t>
      </w:r>
      <w:r>
        <w:t xml:space="preserve">(Pruning), </w:t>
      </w:r>
      <w:r>
        <w:rPr>
          <w:rFonts w:ascii="바탕" w:eastAsia="바탕" w:hAnsi="바탕" w:cs="바탕" w:hint="eastAsia"/>
        </w:rPr>
        <w:t>랜덤</w:t>
      </w:r>
      <w:r>
        <w:t xml:space="preserve"> </w:t>
      </w:r>
      <w:r>
        <w:rPr>
          <w:rFonts w:ascii="바탕" w:eastAsia="바탕" w:hAnsi="바탕" w:cs="바탕" w:hint="eastAsia"/>
        </w:rPr>
        <w:t>포레스트</w:t>
      </w:r>
      <w:r>
        <w:t xml:space="preserve"> </w:t>
      </w:r>
      <w:r>
        <w:rPr>
          <w:rFonts w:ascii="바탕" w:eastAsia="바탕" w:hAnsi="바탕" w:cs="바탕" w:hint="eastAsia"/>
        </w:rPr>
        <w:t>활용</w:t>
      </w:r>
      <w:r>
        <w:t xml:space="preserve">, </w:t>
      </w:r>
      <w:r>
        <w:rPr>
          <w:rFonts w:ascii="바탕" w:eastAsia="바탕" w:hAnsi="바탕" w:cs="바탕" w:hint="eastAsia"/>
        </w:rPr>
        <w:t>데이터</w:t>
      </w:r>
      <w:r>
        <w:t xml:space="preserve"> </w:t>
      </w:r>
      <w:r>
        <w:rPr>
          <w:rFonts w:ascii="바탕" w:eastAsia="바탕" w:hAnsi="바탕" w:cs="바탕" w:hint="eastAsia"/>
        </w:rPr>
        <w:t>균형</w:t>
      </w:r>
      <w:r>
        <w:t xml:space="preserve"> </w:t>
      </w:r>
      <w:r>
        <w:rPr>
          <w:rFonts w:ascii="바탕" w:eastAsia="바탕" w:hAnsi="바탕" w:cs="바탕" w:hint="eastAsia"/>
        </w:rPr>
        <w:t>조정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 </w:t>
      </w:r>
      <w:r>
        <w:rPr>
          <w:rFonts w:ascii="Segoe UI Emoji" w:hAnsi="Segoe UI Emoji" w:cs="Segoe UI Emoji"/>
        </w:rPr>
        <w:t>🚀</w:t>
      </w:r>
    </w:p>
    <w:p w14:paraId="71A5DE50" w14:textId="77777777" w:rsidR="008408ED" w:rsidRDefault="008408ED" w:rsidP="008408ED">
      <w:pPr>
        <w:pStyle w:val="a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a4"/>
        </w:rPr>
        <w:t>Orange 3</w:t>
      </w:r>
      <w:r>
        <w:rPr>
          <w:rStyle w:val="a4"/>
          <w:rFonts w:ascii="바탕" w:eastAsia="바탕" w:hAnsi="바탕" w:cs="바탕" w:hint="eastAsia"/>
        </w:rPr>
        <w:t>에서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먼저</w:t>
      </w:r>
      <w:r>
        <w:rPr>
          <w:rStyle w:val="a4"/>
        </w:rPr>
        <w:t xml:space="preserve"> "Confusion Matrix"</w:t>
      </w:r>
      <w:r>
        <w:rPr>
          <w:rStyle w:val="a4"/>
          <w:rFonts w:ascii="바탕" w:eastAsia="바탕" w:hAnsi="바탕" w:cs="바탕" w:hint="eastAsia"/>
        </w:rPr>
        <w:t>와</w:t>
      </w:r>
      <w:r>
        <w:rPr>
          <w:rStyle w:val="a4"/>
        </w:rPr>
        <w:t xml:space="preserve"> "Test &amp; Score"</w:t>
      </w:r>
      <w:r>
        <w:rPr>
          <w:rStyle w:val="a4"/>
          <w:rFonts w:ascii="바탕" w:eastAsia="바탕" w:hAnsi="바탕" w:cs="바탕" w:hint="eastAsia"/>
        </w:rPr>
        <w:t>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확인한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후</w:t>
      </w:r>
      <w:r>
        <w:rPr>
          <w:rStyle w:val="a4"/>
        </w:rPr>
        <w:t xml:space="preserve">, </w:t>
      </w:r>
      <w:proofErr w:type="spellStart"/>
      <w:r>
        <w:rPr>
          <w:rStyle w:val="a4"/>
          <w:rFonts w:ascii="바탕" w:eastAsia="바탕" w:hAnsi="바탕" w:cs="바탕" w:hint="eastAsia"/>
        </w:rPr>
        <w:t>과적합</w:t>
      </w:r>
      <w:proofErr w:type="spellEnd"/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여부를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분석하는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것이</w:t>
      </w:r>
      <w:r>
        <w:rPr>
          <w:rStyle w:val="a4"/>
        </w:rPr>
        <w:t xml:space="preserve"> </w:t>
      </w:r>
      <w:r>
        <w:rPr>
          <w:rStyle w:val="a4"/>
          <w:rFonts w:ascii="바탕" w:eastAsia="바탕" w:hAnsi="바탕" w:cs="바탕" w:hint="eastAsia"/>
        </w:rPr>
        <w:t>중요합니다</w:t>
      </w:r>
      <w:r>
        <w:rPr>
          <w:rStyle w:val="a4"/>
        </w:rPr>
        <w:t>!</w:t>
      </w:r>
    </w:p>
    <w:p w14:paraId="14BF3C39" w14:textId="5D80876A" w:rsidR="000D71A9" w:rsidRDefault="0057481E">
      <w:r>
        <w:t xml:space="preserve">Classification </w:t>
      </w:r>
      <w:r>
        <w:rPr>
          <w:rFonts w:hint="eastAsia"/>
        </w:rPr>
        <w:t>분석은</w:t>
      </w:r>
      <w:r>
        <w:t xml:space="preserve"> tree or logistic regression.</w:t>
      </w:r>
    </w:p>
    <w:p w14:paraId="26D7DD3A" w14:textId="7FFCC5E4" w:rsidR="0057481E" w:rsidRDefault="0057481E">
      <w:pPr>
        <w:rPr>
          <w:rFonts w:hint="eastAsia"/>
        </w:rPr>
      </w:pPr>
      <w:r>
        <w:t>Continuous</w:t>
      </w:r>
      <w:r>
        <w:rPr>
          <w:rFonts w:hint="eastAsia"/>
        </w:rPr>
        <w:t xml:space="preserve"> or n</w:t>
      </w:r>
      <w:r>
        <w:t>umeric target value</w:t>
      </w:r>
      <w:r>
        <w:rPr>
          <w:rFonts w:hint="eastAsia"/>
        </w:rPr>
        <w:t xml:space="preserve">의 경우 </w:t>
      </w:r>
      <w:r>
        <w:t>linear regression and tree</w:t>
      </w:r>
      <w:r w:rsidR="00F54669">
        <w:rPr>
          <w:rFonts w:hint="eastAsia"/>
        </w:rPr>
        <w:t>ㄱ</w:t>
      </w:r>
    </w:p>
    <w:sectPr w:rsidR="0057481E" w:rsidSect="003D4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841F4" w14:textId="77777777" w:rsidR="00C36A9A" w:rsidRDefault="00C36A9A" w:rsidP="0057481E">
      <w:pPr>
        <w:spacing w:after="0" w:line="240" w:lineRule="auto"/>
      </w:pPr>
      <w:r>
        <w:separator/>
      </w:r>
    </w:p>
  </w:endnote>
  <w:endnote w:type="continuationSeparator" w:id="0">
    <w:p w14:paraId="5186F29D" w14:textId="77777777" w:rsidR="00C36A9A" w:rsidRDefault="00C36A9A" w:rsidP="0057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EDF88" w14:textId="77777777" w:rsidR="00C36A9A" w:rsidRDefault="00C36A9A" w:rsidP="0057481E">
      <w:pPr>
        <w:spacing w:after="0" w:line="240" w:lineRule="auto"/>
      </w:pPr>
      <w:r>
        <w:separator/>
      </w:r>
    </w:p>
  </w:footnote>
  <w:footnote w:type="continuationSeparator" w:id="0">
    <w:p w14:paraId="40D8338E" w14:textId="77777777" w:rsidR="00C36A9A" w:rsidRDefault="00C36A9A" w:rsidP="0057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4EC"/>
    <w:multiLevelType w:val="multilevel"/>
    <w:tmpl w:val="B37E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5473"/>
    <w:multiLevelType w:val="multilevel"/>
    <w:tmpl w:val="22E8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D71B0"/>
    <w:multiLevelType w:val="multilevel"/>
    <w:tmpl w:val="7622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0AE2"/>
    <w:multiLevelType w:val="multilevel"/>
    <w:tmpl w:val="461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E319F"/>
    <w:multiLevelType w:val="multilevel"/>
    <w:tmpl w:val="B68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615E6"/>
    <w:multiLevelType w:val="multilevel"/>
    <w:tmpl w:val="9554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A3DF8"/>
    <w:multiLevelType w:val="multilevel"/>
    <w:tmpl w:val="33A6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67148"/>
    <w:multiLevelType w:val="multilevel"/>
    <w:tmpl w:val="6856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F414A"/>
    <w:multiLevelType w:val="multilevel"/>
    <w:tmpl w:val="EE2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F76CA"/>
    <w:multiLevelType w:val="multilevel"/>
    <w:tmpl w:val="DF0C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A326A"/>
    <w:multiLevelType w:val="multilevel"/>
    <w:tmpl w:val="A0DA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81A37"/>
    <w:multiLevelType w:val="multilevel"/>
    <w:tmpl w:val="C66A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2121D"/>
    <w:multiLevelType w:val="multilevel"/>
    <w:tmpl w:val="09D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4456B9"/>
    <w:multiLevelType w:val="multilevel"/>
    <w:tmpl w:val="7E0E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706101"/>
    <w:multiLevelType w:val="multilevel"/>
    <w:tmpl w:val="565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43453"/>
    <w:multiLevelType w:val="multilevel"/>
    <w:tmpl w:val="1A56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D7133D"/>
    <w:multiLevelType w:val="multilevel"/>
    <w:tmpl w:val="7780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AC1A79"/>
    <w:multiLevelType w:val="multilevel"/>
    <w:tmpl w:val="BA06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3D503E"/>
    <w:multiLevelType w:val="multilevel"/>
    <w:tmpl w:val="4084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F445D2"/>
    <w:multiLevelType w:val="multilevel"/>
    <w:tmpl w:val="7CE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0E23DD"/>
    <w:multiLevelType w:val="multilevel"/>
    <w:tmpl w:val="4210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FA3FE6"/>
    <w:multiLevelType w:val="multilevel"/>
    <w:tmpl w:val="524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D572A4"/>
    <w:multiLevelType w:val="multilevel"/>
    <w:tmpl w:val="A200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E73696"/>
    <w:multiLevelType w:val="multilevel"/>
    <w:tmpl w:val="AF44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967D6D"/>
    <w:multiLevelType w:val="multilevel"/>
    <w:tmpl w:val="0E9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834649"/>
    <w:multiLevelType w:val="multilevel"/>
    <w:tmpl w:val="2E2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A6303"/>
    <w:multiLevelType w:val="multilevel"/>
    <w:tmpl w:val="601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84229F"/>
    <w:multiLevelType w:val="multilevel"/>
    <w:tmpl w:val="B5B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8804EB"/>
    <w:multiLevelType w:val="multilevel"/>
    <w:tmpl w:val="A380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F278C0"/>
    <w:multiLevelType w:val="multilevel"/>
    <w:tmpl w:val="5DFC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8E5BAA"/>
    <w:multiLevelType w:val="multilevel"/>
    <w:tmpl w:val="AE70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1D30D9"/>
    <w:multiLevelType w:val="multilevel"/>
    <w:tmpl w:val="55F4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BC731E"/>
    <w:multiLevelType w:val="multilevel"/>
    <w:tmpl w:val="205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7B019F"/>
    <w:multiLevelType w:val="multilevel"/>
    <w:tmpl w:val="B144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5D655B"/>
    <w:multiLevelType w:val="multilevel"/>
    <w:tmpl w:val="5236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6E4613"/>
    <w:multiLevelType w:val="multilevel"/>
    <w:tmpl w:val="386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C26B24"/>
    <w:multiLevelType w:val="multilevel"/>
    <w:tmpl w:val="032C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351B3F"/>
    <w:multiLevelType w:val="multilevel"/>
    <w:tmpl w:val="07BE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A906C1"/>
    <w:multiLevelType w:val="multilevel"/>
    <w:tmpl w:val="812E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2B7F19"/>
    <w:multiLevelType w:val="multilevel"/>
    <w:tmpl w:val="67BC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6368A7"/>
    <w:multiLevelType w:val="multilevel"/>
    <w:tmpl w:val="3206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FB6616"/>
    <w:multiLevelType w:val="multilevel"/>
    <w:tmpl w:val="296C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9C4EE8"/>
    <w:multiLevelType w:val="multilevel"/>
    <w:tmpl w:val="D01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60642A"/>
    <w:multiLevelType w:val="multilevel"/>
    <w:tmpl w:val="D72E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685CA6"/>
    <w:multiLevelType w:val="multilevel"/>
    <w:tmpl w:val="232A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E77217"/>
    <w:multiLevelType w:val="multilevel"/>
    <w:tmpl w:val="646A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01681B"/>
    <w:multiLevelType w:val="multilevel"/>
    <w:tmpl w:val="445A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0A5DCB"/>
    <w:multiLevelType w:val="multilevel"/>
    <w:tmpl w:val="FE52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00707A"/>
    <w:multiLevelType w:val="multilevel"/>
    <w:tmpl w:val="AC16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EE1E42"/>
    <w:multiLevelType w:val="multilevel"/>
    <w:tmpl w:val="1B6A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535AF9"/>
    <w:multiLevelType w:val="multilevel"/>
    <w:tmpl w:val="74D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6B46A7"/>
    <w:multiLevelType w:val="multilevel"/>
    <w:tmpl w:val="7B4E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B52A80"/>
    <w:multiLevelType w:val="multilevel"/>
    <w:tmpl w:val="5782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CC25EB"/>
    <w:multiLevelType w:val="multilevel"/>
    <w:tmpl w:val="ABF2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B67772"/>
    <w:multiLevelType w:val="multilevel"/>
    <w:tmpl w:val="313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E608A8"/>
    <w:multiLevelType w:val="multilevel"/>
    <w:tmpl w:val="85EA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FE3208"/>
    <w:multiLevelType w:val="multilevel"/>
    <w:tmpl w:val="2ADE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BE7CD2"/>
    <w:multiLevelType w:val="multilevel"/>
    <w:tmpl w:val="92B4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701F4F"/>
    <w:multiLevelType w:val="multilevel"/>
    <w:tmpl w:val="8FB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0F054F"/>
    <w:multiLevelType w:val="multilevel"/>
    <w:tmpl w:val="948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B55D49"/>
    <w:multiLevelType w:val="multilevel"/>
    <w:tmpl w:val="2D5A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AC7155"/>
    <w:multiLevelType w:val="multilevel"/>
    <w:tmpl w:val="283C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3E352D"/>
    <w:multiLevelType w:val="multilevel"/>
    <w:tmpl w:val="695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C91971"/>
    <w:multiLevelType w:val="multilevel"/>
    <w:tmpl w:val="78A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1F718D"/>
    <w:multiLevelType w:val="multilevel"/>
    <w:tmpl w:val="D78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290AED"/>
    <w:multiLevelType w:val="multilevel"/>
    <w:tmpl w:val="B0B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92012A"/>
    <w:multiLevelType w:val="multilevel"/>
    <w:tmpl w:val="C646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F4210F"/>
    <w:multiLevelType w:val="multilevel"/>
    <w:tmpl w:val="0AB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BF0B52"/>
    <w:multiLevelType w:val="multilevel"/>
    <w:tmpl w:val="17D8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22"/>
  </w:num>
  <w:num w:numId="4">
    <w:abstractNumId w:val="63"/>
  </w:num>
  <w:num w:numId="5">
    <w:abstractNumId w:val="33"/>
  </w:num>
  <w:num w:numId="6">
    <w:abstractNumId w:val="6"/>
  </w:num>
  <w:num w:numId="7">
    <w:abstractNumId w:val="49"/>
  </w:num>
  <w:num w:numId="8">
    <w:abstractNumId w:val="64"/>
  </w:num>
  <w:num w:numId="9">
    <w:abstractNumId w:val="21"/>
  </w:num>
  <w:num w:numId="10">
    <w:abstractNumId w:val="16"/>
  </w:num>
  <w:num w:numId="11">
    <w:abstractNumId w:val="35"/>
  </w:num>
  <w:num w:numId="12">
    <w:abstractNumId w:val="51"/>
  </w:num>
  <w:num w:numId="13">
    <w:abstractNumId w:val="36"/>
  </w:num>
  <w:num w:numId="14">
    <w:abstractNumId w:val="7"/>
  </w:num>
  <w:num w:numId="15">
    <w:abstractNumId w:val="0"/>
  </w:num>
  <w:num w:numId="16">
    <w:abstractNumId w:val="59"/>
  </w:num>
  <w:num w:numId="17">
    <w:abstractNumId w:val="43"/>
  </w:num>
  <w:num w:numId="18">
    <w:abstractNumId w:val="42"/>
  </w:num>
  <w:num w:numId="19">
    <w:abstractNumId w:val="29"/>
  </w:num>
  <w:num w:numId="20">
    <w:abstractNumId w:val="5"/>
  </w:num>
  <w:num w:numId="21">
    <w:abstractNumId w:val="55"/>
  </w:num>
  <w:num w:numId="22">
    <w:abstractNumId w:val="15"/>
  </w:num>
  <w:num w:numId="23">
    <w:abstractNumId w:val="37"/>
  </w:num>
  <w:num w:numId="24">
    <w:abstractNumId w:val="20"/>
  </w:num>
  <w:num w:numId="25">
    <w:abstractNumId w:val="61"/>
  </w:num>
  <w:num w:numId="26">
    <w:abstractNumId w:val="13"/>
  </w:num>
  <w:num w:numId="27">
    <w:abstractNumId w:val="62"/>
  </w:num>
  <w:num w:numId="28">
    <w:abstractNumId w:val="41"/>
  </w:num>
  <w:num w:numId="29">
    <w:abstractNumId w:val="47"/>
  </w:num>
  <w:num w:numId="30">
    <w:abstractNumId w:val="48"/>
  </w:num>
  <w:num w:numId="31">
    <w:abstractNumId w:val="1"/>
  </w:num>
  <w:num w:numId="32">
    <w:abstractNumId w:val="34"/>
  </w:num>
  <w:num w:numId="33">
    <w:abstractNumId w:val="28"/>
  </w:num>
  <w:num w:numId="34">
    <w:abstractNumId w:val="52"/>
  </w:num>
  <w:num w:numId="35">
    <w:abstractNumId w:val="54"/>
  </w:num>
  <w:num w:numId="36">
    <w:abstractNumId w:val="53"/>
  </w:num>
  <w:num w:numId="37">
    <w:abstractNumId w:val="56"/>
  </w:num>
  <w:num w:numId="38">
    <w:abstractNumId w:val="27"/>
  </w:num>
  <w:num w:numId="39">
    <w:abstractNumId w:val="23"/>
  </w:num>
  <w:num w:numId="40">
    <w:abstractNumId w:val="10"/>
  </w:num>
  <w:num w:numId="41">
    <w:abstractNumId w:val="25"/>
  </w:num>
  <w:num w:numId="42">
    <w:abstractNumId w:val="57"/>
  </w:num>
  <w:num w:numId="43">
    <w:abstractNumId w:val="14"/>
  </w:num>
  <w:num w:numId="44">
    <w:abstractNumId w:val="45"/>
  </w:num>
  <w:num w:numId="45">
    <w:abstractNumId w:val="12"/>
  </w:num>
  <w:num w:numId="46">
    <w:abstractNumId w:val="46"/>
  </w:num>
  <w:num w:numId="47">
    <w:abstractNumId w:val="4"/>
  </w:num>
  <w:num w:numId="48">
    <w:abstractNumId w:val="8"/>
  </w:num>
  <w:num w:numId="49">
    <w:abstractNumId w:val="24"/>
  </w:num>
  <w:num w:numId="50">
    <w:abstractNumId w:val="50"/>
  </w:num>
  <w:num w:numId="51">
    <w:abstractNumId w:val="65"/>
  </w:num>
  <w:num w:numId="52">
    <w:abstractNumId w:val="38"/>
  </w:num>
  <w:num w:numId="53">
    <w:abstractNumId w:val="18"/>
  </w:num>
  <w:num w:numId="54">
    <w:abstractNumId w:val="2"/>
  </w:num>
  <w:num w:numId="55">
    <w:abstractNumId w:val="39"/>
  </w:num>
  <w:num w:numId="56">
    <w:abstractNumId w:val="66"/>
  </w:num>
  <w:num w:numId="57">
    <w:abstractNumId w:val="58"/>
  </w:num>
  <w:num w:numId="58">
    <w:abstractNumId w:val="30"/>
  </w:num>
  <w:num w:numId="59">
    <w:abstractNumId w:val="40"/>
  </w:num>
  <w:num w:numId="60">
    <w:abstractNumId w:val="67"/>
  </w:num>
  <w:num w:numId="61">
    <w:abstractNumId w:val="60"/>
  </w:num>
  <w:num w:numId="62">
    <w:abstractNumId w:val="44"/>
  </w:num>
  <w:num w:numId="63">
    <w:abstractNumId w:val="26"/>
  </w:num>
  <w:num w:numId="64">
    <w:abstractNumId w:val="9"/>
  </w:num>
  <w:num w:numId="65">
    <w:abstractNumId w:val="11"/>
  </w:num>
  <w:num w:numId="66">
    <w:abstractNumId w:val="19"/>
  </w:num>
  <w:num w:numId="67">
    <w:abstractNumId w:val="31"/>
  </w:num>
  <w:num w:numId="68">
    <w:abstractNumId w:val="68"/>
  </w:num>
  <w:num w:numId="69">
    <w:abstractNumId w:val="3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11"/>
    <w:rsid w:val="000D71A9"/>
    <w:rsid w:val="001E715E"/>
    <w:rsid w:val="003C7E40"/>
    <w:rsid w:val="003D4542"/>
    <w:rsid w:val="0057481E"/>
    <w:rsid w:val="005F2D1B"/>
    <w:rsid w:val="00755711"/>
    <w:rsid w:val="007E04DE"/>
    <w:rsid w:val="008408ED"/>
    <w:rsid w:val="00A738C2"/>
    <w:rsid w:val="00C36A9A"/>
    <w:rsid w:val="00F54669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A1C0B0"/>
  <w15:chartTrackingRefBased/>
  <w15:docId w15:val="{B8CCA049-709E-41EF-A181-467DB2AE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0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0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7E04DE"/>
    <w:pPr>
      <w:widowControl/>
      <w:wordWrap/>
      <w:autoSpaceDE/>
      <w:autoSpaceDN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E04DE"/>
    <w:pPr>
      <w:widowControl/>
      <w:wordWrap/>
      <w:autoSpaceDE/>
      <w:autoSpaceDN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E04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E04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E04DE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E04DE"/>
    <w:rPr>
      <w:b/>
      <w:bCs/>
    </w:rPr>
  </w:style>
  <w:style w:type="character" w:styleId="HTML">
    <w:name w:val="HTML Code"/>
    <w:basedOn w:val="a0"/>
    <w:uiPriority w:val="99"/>
    <w:semiHidden/>
    <w:unhideWhenUsed/>
    <w:rsid w:val="007E04D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7E04DE"/>
  </w:style>
  <w:style w:type="character" w:customStyle="1" w:styleId="mord">
    <w:name w:val="mord"/>
    <w:basedOn w:val="a0"/>
    <w:rsid w:val="007E04DE"/>
  </w:style>
  <w:style w:type="character" w:customStyle="1" w:styleId="mrel">
    <w:name w:val="mrel"/>
    <w:basedOn w:val="a0"/>
    <w:rsid w:val="007E04DE"/>
  </w:style>
  <w:style w:type="character" w:customStyle="1" w:styleId="mopen">
    <w:name w:val="mopen"/>
    <w:basedOn w:val="a0"/>
    <w:rsid w:val="007E04DE"/>
  </w:style>
  <w:style w:type="character" w:customStyle="1" w:styleId="mtight">
    <w:name w:val="mtight"/>
    <w:basedOn w:val="a0"/>
    <w:rsid w:val="007E04DE"/>
  </w:style>
  <w:style w:type="character" w:customStyle="1" w:styleId="vlist-s">
    <w:name w:val="vlist-s"/>
    <w:basedOn w:val="a0"/>
    <w:rsid w:val="007E04DE"/>
  </w:style>
  <w:style w:type="character" w:customStyle="1" w:styleId="mbin">
    <w:name w:val="mbin"/>
    <w:basedOn w:val="a0"/>
    <w:rsid w:val="007E04DE"/>
  </w:style>
  <w:style w:type="character" w:customStyle="1" w:styleId="mclose">
    <w:name w:val="mclose"/>
    <w:basedOn w:val="a0"/>
    <w:rsid w:val="007E04DE"/>
  </w:style>
  <w:style w:type="character" w:customStyle="1" w:styleId="mpunct">
    <w:name w:val="mpunct"/>
    <w:basedOn w:val="a0"/>
    <w:rsid w:val="007E04DE"/>
  </w:style>
  <w:style w:type="character" w:customStyle="1" w:styleId="1Char">
    <w:name w:val="제목 1 Char"/>
    <w:basedOn w:val="a0"/>
    <w:link w:val="1"/>
    <w:uiPriority w:val="9"/>
    <w:rsid w:val="007E0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0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408ED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8408ED"/>
    <w:rPr>
      <w:rFonts w:ascii="Arial" w:eastAsia="Times New Roman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408ED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8408ED"/>
    <w:rPr>
      <w:rFonts w:ascii="Arial" w:eastAsia="Times New Roman" w:hAnsi="Arial" w:cs="Arial"/>
      <w:vanish/>
      <w:sz w:val="16"/>
      <w:szCs w:val="16"/>
    </w:rPr>
  </w:style>
  <w:style w:type="paragraph" w:styleId="a5">
    <w:name w:val="header"/>
    <w:basedOn w:val="a"/>
    <w:link w:val="Char"/>
    <w:uiPriority w:val="99"/>
    <w:unhideWhenUsed/>
    <w:rsid w:val="00574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57481E"/>
  </w:style>
  <w:style w:type="paragraph" w:styleId="a6">
    <w:name w:val="footer"/>
    <w:basedOn w:val="a"/>
    <w:link w:val="Char0"/>
    <w:uiPriority w:val="99"/>
    <w:unhideWhenUsed/>
    <w:rsid w:val="00574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574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9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1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1</Pages>
  <Words>3453</Words>
  <Characters>12881</Characters>
  <Application>Microsoft Office Word</Application>
  <DocSecurity>0</DocSecurity>
  <Lines>757</Lines>
  <Paragraphs>628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Keunwoo Kim</dc:creator>
  <cp:keywords/>
  <dc:description/>
  <cp:lastModifiedBy>Keunwoo Kim</cp:lastModifiedBy>
  <cp:revision>7</cp:revision>
  <dcterms:created xsi:type="dcterms:W3CDTF">2025-02-15T18:11:00Z</dcterms:created>
  <dcterms:modified xsi:type="dcterms:W3CDTF">2025-02-19T17:53:00Z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e177c27e30f30ad0355af0e25f165992930d713bad0ed8888f9a3f403bf3d572</vt:lpwstr>
  </property>
</Properties>
</file>